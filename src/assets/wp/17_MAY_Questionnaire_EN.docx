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DDFE" w14:textId="6BA9E27D" w:rsidR="002B1249" w:rsidRDefault="002B1249">
      <w:pPr>
        <w:jc w:val="center"/>
        <w:rPr>
          <w:rFonts w:ascii="Raleway" w:eastAsia="Raleway" w:hAnsi="Raleway" w:cs="Raleway"/>
          <w:b/>
          <w:sz w:val="28"/>
          <w:szCs w:val="28"/>
        </w:rPr>
      </w:pPr>
      <w:r>
        <w:rPr>
          <w:noProof/>
        </w:rPr>
        <w:drawing>
          <wp:inline distT="0" distB="0" distL="0" distR="0" wp14:anchorId="7017FFCD" wp14:editId="14710729">
            <wp:extent cx="2400300" cy="500063"/>
            <wp:effectExtent l="0" t="0" r="0" b="0"/>
            <wp:docPr id="72" name="Google Shape;72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oogle Shape;72;p1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01" cy="5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B877" w14:textId="77777777" w:rsidR="002B1249" w:rsidRDefault="002B1249">
      <w:pPr>
        <w:jc w:val="center"/>
        <w:rPr>
          <w:rFonts w:ascii="Raleway" w:eastAsia="Raleway" w:hAnsi="Raleway" w:cs="Raleway"/>
          <w:b/>
          <w:sz w:val="28"/>
          <w:szCs w:val="28"/>
        </w:rPr>
      </w:pPr>
    </w:p>
    <w:p w14:paraId="1B168A0D" w14:textId="77777777" w:rsidR="002B1249" w:rsidRDefault="002B1249" w:rsidP="002B1249">
      <w:pPr>
        <w:jc w:val="center"/>
        <w:rPr>
          <w:rFonts w:ascii="Raleway" w:eastAsia="Raleway" w:hAnsi="Raleway" w:cs="Raleway"/>
          <w:b/>
          <w:sz w:val="28"/>
          <w:szCs w:val="28"/>
        </w:rPr>
      </w:pPr>
    </w:p>
    <w:p w14:paraId="5584873B" w14:textId="0499CB3D" w:rsidR="00460D49" w:rsidRDefault="00761EEE" w:rsidP="002B1249">
      <w:pPr>
        <w:jc w:val="center"/>
        <w:rPr>
          <w:rFonts w:ascii="Raleway" w:eastAsia="Raleway" w:hAnsi="Raleway" w:cs="Raleway"/>
          <w:b/>
          <w:sz w:val="28"/>
          <w:szCs w:val="28"/>
        </w:rPr>
      </w:pPr>
      <w:r w:rsidRPr="005C1D2B">
        <w:rPr>
          <w:rFonts w:ascii="Raleway" w:eastAsia="Raleway" w:hAnsi="Raleway" w:cs="Raleway"/>
          <w:b/>
          <w:sz w:val="28"/>
          <w:szCs w:val="28"/>
        </w:rPr>
        <w:t>Format for reporting progress on cage-free egg procurement policies</w:t>
      </w:r>
    </w:p>
    <w:p w14:paraId="5FED5DCA" w14:textId="77777777" w:rsidR="00A218C9" w:rsidRDefault="00A218C9">
      <w:pPr>
        <w:jc w:val="center"/>
        <w:rPr>
          <w:rFonts w:ascii="Raleway" w:eastAsia="Raleway" w:hAnsi="Raleway" w:cs="Raleway"/>
          <w:b/>
          <w:sz w:val="28"/>
          <w:szCs w:val="28"/>
        </w:rPr>
      </w:pPr>
    </w:p>
    <w:p w14:paraId="330C33F7" w14:textId="64BE4EFA" w:rsidR="00A218C9" w:rsidRPr="00A218C9" w:rsidRDefault="002B1249" w:rsidP="00A218C9">
      <w:pPr>
        <w:rPr>
          <w:rFonts w:ascii="Raleway" w:eastAsia="Raleway" w:hAnsi="Raleway" w:cs="Raleway"/>
          <w:bCs/>
          <w:sz w:val="22"/>
          <w:szCs w:val="22"/>
        </w:rPr>
      </w:pPr>
      <w:r>
        <w:rPr>
          <w:rFonts w:ascii="Raleway" w:eastAsia="Raleway" w:hAnsi="Raleway" w:cs="Raleway"/>
          <w:bCs/>
          <w:sz w:val="22"/>
          <w:szCs w:val="22"/>
        </w:rPr>
        <w:t xml:space="preserve">   </w:t>
      </w:r>
      <w:r w:rsidR="00A218C9" w:rsidRPr="00A218C9">
        <w:rPr>
          <w:rFonts w:ascii="Raleway" w:eastAsia="Raleway" w:hAnsi="Raleway" w:cs="Raleway"/>
          <w:bCs/>
          <w:sz w:val="22"/>
          <w:szCs w:val="22"/>
        </w:rPr>
        <w:t>*glossary of key terminology at the end of this document</w:t>
      </w:r>
    </w:p>
    <w:p w14:paraId="528BC270" w14:textId="77777777" w:rsidR="00A218C9" w:rsidRDefault="00A218C9">
      <w:pPr>
        <w:rPr>
          <w:rFonts w:ascii="Raleway" w:eastAsia="Raleway" w:hAnsi="Raleway" w:cs="Raleway"/>
          <w:b/>
        </w:rPr>
      </w:pPr>
    </w:p>
    <w:p w14:paraId="5EC12911" w14:textId="3033E959" w:rsidR="00460D49" w:rsidRPr="005C1D2B" w:rsidRDefault="00761EEE">
      <w:pPr>
        <w:rPr>
          <w:rFonts w:ascii="Raleway" w:eastAsia="Raleway" w:hAnsi="Raleway" w:cs="Raleway"/>
          <w:b/>
        </w:rPr>
      </w:pPr>
      <w:r w:rsidRPr="005C1D2B">
        <w:rPr>
          <w:rFonts w:ascii="Raleway" w:eastAsia="Raleway" w:hAnsi="Raleway" w:cs="Raleway"/>
          <w:b/>
        </w:rPr>
        <w:t>Reporting period:</w:t>
      </w:r>
    </w:p>
    <w:p w14:paraId="335161A5" w14:textId="1B97E2D9" w:rsidR="00460D49" w:rsidRDefault="00761EEE">
      <w:pPr>
        <w:rPr>
          <w:rFonts w:ascii="Raleway" w:eastAsia="Raleway" w:hAnsi="Raleway" w:cs="Raleway"/>
          <w:b/>
        </w:rPr>
      </w:pPr>
      <w:r w:rsidRPr="005C1D2B">
        <w:rPr>
          <w:rFonts w:ascii="Raleway" w:eastAsia="Raleway" w:hAnsi="Raleway" w:cs="Raleway"/>
          <w:b/>
        </w:rPr>
        <w:t xml:space="preserve">What is your cage-free egg policy (include deadline, countries/regions, products </w:t>
      </w:r>
      <w:proofErr w:type="gramStart"/>
      <w:r w:rsidRPr="005C1D2B">
        <w:rPr>
          <w:rFonts w:ascii="Raleway" w:eastAsia="Raleway" w:hAnsi="Raleway" w:cs="Raleway"/>
          <w:b/>
        </w:rPr>
        <w:t>covered, link):</w:t>
      </w:r>
      <w:proofErr w:type="gramEnd"/>
    </w:p>
    <w:p w14:paraId="2CE64D70" w14:textId="1A359AC8" w:rsidR="00117F35" w:rsidRDefault="00117F35">
      <w:pPr>
        <w:rPr>
          <w:rFonts w:ascii="Raleway" w:eastAsia="Raleway" w:hAnsi="Raleway" w:cs="Raleway"/>
          <w:b/>
        </w:rPr>
      </w:pPr>
    </w:p>
    <w:p w14:paraId="157F9D03" w14:textId="77777777" w:rsidR="00117F35" w:rsidRPr="005C1D2B" w:rsidRDefault="00117F35">
      <w:pPr>
        <w:rPr>
          <w:rFonts w:ascii="Raleway" w:eastAsia="Raleway" w:hAnsi="Raleway" w:cs="Raleway"/>
          <w:b/>
        </w:rPr>
      </w:pPr>
    </w:p>
    <w:p w14:paraId="541BC311" w14:textId="77777777" w:rsidR="00460D49" w:rsidRPr="005C1D2B" w:rsidRDefault="00460D49">
      <w:pPr>
        <w:jc w:val="both"/>
        <w:rPr>
          <w:rFonts w:ascii="Raleway" w:eastAsia="Raleway" w:hAnsi="Raleway" w:cs="Raleway"/>
          <w:u w:val="single"/>
        </w:rPr>
      </w:pPr>
    </w:p>
    <w:p w14:paraId="481751FF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1. About</w:t>
      </w:r>
      <w:r w:rsidRPr="005C1D2B">
        <w:rPr>
          <w:rFonts w:ascii="Raleway" w:eastAsia="Raleway" w:hAnsi="Raleway" w:cs="Raleway"/>
          <w:b/>
          <w:color w:val="000000"/>
        </w:rPr>
        <w:t xml:space="preserve"> Your Business </w:t>
      </w:r>
    </w:p>
    <w:p w14:paraId="41B16FEA" w14:textId="77777777" w:rsidR="00460D49" w:rsidRPr="005C1D2B" w:rsidRDefault="00460D49">
      <w:pPr>
        <w:jc w:val="both"/>
        <w:rPr>
          <w:rFonts w:ascii="Raleway" w:eastAsia="Raleway" w:hAnsi="Raleway" w:cs="Raleway"/>
          <w:u w:val="single"/>
        </w:rPr>
      </w:pPr>
    </w:p>
    <w:p w14:paraId="4F1F3A66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t xml:space="preserve">1.1 </w:t>
      </w:r>
      <w:r w:rsidRPr="005C1D2B">
        <w:rPr>
          <w:rFonts w:ascii="Raleway" w:eastAsia="Raleway" w:hAnsi="Raleway" w:cs="Raleway"/>
        </w:rPr>
        <w:t>Business name</w:t>
      </w:r>
    </w:p>
    <w:p w14:paraId="7C104573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</w:p>
    <w:p w14:paraId="17454A49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1.2</w:t>
      </w:r>
      <w:r w:rsidRPr="005C1D2B">
        <w:rPr>
          <w:rFonts w:ascii="Raleway" w:eastAsia="Raleway" w:hAnsi="Raleway" w:cs="Raleway"/>
        </w:rPr>
        <w:t xml:space="preserve"> </w:t>
      </w:r>
      <w:r w:rsidRPr="005C1D2B">
        <w:rPr>
          <w:rFonts w:ascii="Raleway" w:eastAsia="Raleway" w:hAnsi="Raleway" w:cs="Raleway"/>
          <w:color w:val="000000"/>
        </w:rPr>
        <w:t>What is your primary business activity (select all that apply)?</w:t>
      </w:r>
    </w:p>
    <w:p w14:paraId="2BC7AA49" w14:textId="77777777" w:rsidR="003538F3" w:rsidRPr="005C1D2B" w:rsidRDefault="00761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color w:val="000000"/>
        </w:rPr>
        <w:t xml:space="preserve">Food </w:t>
      </w:r>
      <w:r w:rsidRPr="005C1D2B">
        <w:rPr>
          <w:rFonts w:ascii="Raleway" w:eastAsia="Raleway" w:hAnsi="Raleway" w:cs="Raleway"/>
        </w:rPr>
        <w:t>m</w:t>
      </w:r>
      <w:r w:rsidRPr="005C1D2B">
        <w:rPr>
          <w:rFonts w:ascii="Raleway" w:eastAsia="Raleway" w:hAnsi="Raleway" w:cs="Raleway"/>
          <w:color w:val="000000"/>
        </w:rPr>
        <w:t xml:space="preserve">anufacturer  </w:t>
      </w:r>
    </w:p>
    <w:p w14:paraId="583F8F96" w14:textId="136B1AAC" w:rsidR="00460D49" w:rsidRPr="005C1D2B" w:rsidRDefault="003538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color w:val="000000"/>
        </w:rPr>
        <w:t xml:space="preserve">Distributor </w:t>
      </w:r>
      <w:r w:rsidR="00761EEE" w:rsidRPr="005C1D2B">
        <w:rPr>
          <w:rFonts w:ascii="Raleway" w:eastAsia="Raleway" w:hAnsi="Raleway" w:cs="Raleway"/>
          <w:color w:val="000000"/>
        </w:rPr>
        <w:t xml:space="preserve"> </w:t>
      </w:r>
    </w:p>
    <w:p w14:paraId="197448C2" w14:textId="77777777" w:rsidR="00460D49" w:rsidRPr="005C1D2B" w:rsidRDefault="00761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color w:val="000000"/>
        </w:rPr>
        <w:t>Retailer (grocer, supermarket, wholesale)</w:t>
      </w:r>
    </w:p>
    <w:p w14:paraId="1D17F719" w14:textId="19C33D28" w:rsidR="00460D49" w:rsidRPr="005C1D2B" w:rsidRDefault="00761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</w:rPr>
        <w:t>Ho</w:t>
      </w:r>
      <w:r w:rsidR="00C34D44" w:rsidRPr="005C1D2B">
        <w:rPr>
          <w:rFonts w:ascii="Raleway" w:eastAsia="Raleway" w:hAnsi="Raleway" w:cs="Raleway"/>
        </w:rPr>
        <w:t>spitality (hotel, airline, cruise, rail, theme park</w:t>
      </w:r>
      <w:r w:rsidR="00B250AF" w:rsidRPr="005C1D2B">
        <w:rPr>
          <w:rFonts w:ascii="Raleway" w:eastAsia="Raleway" w:hAnsi="Raleway" w:cs="Raleway"/>
        </w:rPr>
        <w:t>, casino</w:t>
      </w:r>
      <w:r w:rsidR="00C34D44" w:rsidRPr="005C1D2B">
        <w:rPr>
          <w:rFonts w:ascii="Raleway" w:eastAsia="Raleway" w:hAnsi="Raleway" w:cs="Raleway"/>
        </w:rPr>
        <w:t>)</w:t>
      </w:r>
      <w:r w:rsidRPr="005C1D2B">
        <w:rPr>
          <w:rFonts w:ascii="Raleway" w:eastAsia="Raleway" w:hAnsi="Raleway" w:cs="Raleway"/>
        </w:rPr>
        <w:t xml:space="preserve"> </w:t>
      </w:r>
    </w:p>
    <w:p w14:paraId="3B6F2B89" w14:textId="77777777" w:rsidR="00460D49" w:rsidRPr="005C1D2B" w:rsidRDefault="00761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</w:rPr>
        <w:t>R</w:t>
      </w:r>
      <w:r w:rsidRPr="005C1D2B">
        <w:rPr>
          <w:rFonts w:ascii="Raleway" w:eastAsia="Raleway" w:hAnsi="Raleway" w:cs="Raleway"/>
          <w:color w:val="000000"/>
        </w:rPr>
        <w:t>estaurant</w:t>
      </w:r>
      <w:r w:rsidRPr="005C1D2B">
        <w:rPr>
          <w:rFonts w:ascii="Raleway" w:eastAsia="Raleway" w:hAnsi="Raleway" w:cs="Raleway"/>
        </w:rPr>
        <w:t>/</w:t>
      </w:r>
      <w:r w:rsidRPr="005C1D2B">
        <w:rPr>
          <w:rFonts w:ascii="Raleway" w:eastAsia="Raleway" w:hAnsi="Raleway" w:cs="Raleway"/>
          <w:color w:val="000000"/>
        </w:rPr>
        <w:t>QSR/baker</w:t>
      </w:r>
      <w:r w:rsidRPr="005C1D2B">
        <w:rPr>
          <w:rFonts w:ascii="Raleway" w:eastAsia="Raleway" w:hAnsi="Raleway" w:cs="Raleway"/>
        </w:rPr>
        <w:t>y/coffee shop</w:t>
      </w:r>
    </w:p>
    <w:p w14:paraId="32E5FC1D" w14:textId="77777777" w:rsidR="00460D49" w:rsidRPr="005C1D2B" w:rsidRDefault="00761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</w:rPr>
        <w:t>F</w:t>
      </w:r>
      <w:r w:rsidRPr="005C1D2B">
        <w:rPr>
          <w:rFonts w:ascii="Raleway" w:eastAsia="Raleway" w:hAnsi="Raleway" w:cs="Raleway"/>
          <w:color w:val="000000"/>
        </w:rPr>
        <w:t>ood service provider/catering</w:t>
      </w:r>
    </w:p>
    <w:p w14:paraId="42C161EB" w14:textId="77777777" w:rsidR="00460D49" w:rsidRPr="005C1D2B" w:rsidRDefault="00761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</w:rPr>
        <w:t>Other</w:t>
      </w:r>
    </w:p>
    <w:p w14:paraId="0FD6527C" w14:textId="77777777" w:rsidR="00460D49" w:rsidRPr="005C1D2B" w:rsidRDefault="00460D49">
      <w:pPr>
        <w:jc w:val="both"/>
        <w:rPr>
          <w:rFonts w:ascii="Raleway" w:eastAsia="Raleway" w:hAnsi="Raleway" w:cs="Raleway"/>
          <w:b/>
        </w:rPr>
      </w:pPr>
    </w:p>
    <w:p w14:paraId="2C2717EB" w14:textId="331DCDDE" w:rsidR="00460D49" w:rsidRPr="005C1D2B" w:rsidDel="00386480" w:rsidRDefault="00761EEE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del w:id="0" w:author="Elissa Lane" w:date="2021-05-14T16:25:00Z"/>
          <w:rFonts w:ascii="Raleway" w:eastAsia="Raleway" w:hAnsi="Raleway" w:cs="Raleway"/>
          <w:b/>
          <w:u w:val="single"/>
        </w:rPr>
      </w:pPr>
      <w:commentRangeStart w:id="1"/>
      <w:del w:id="2" w:author="Elissa Lane" w:date="2021-05-14T16:25:00Z">
        <w:r w:rsidRPr="005C1D2B" w:rsidDel="00386480">
          <w:rPr>
            <w:rFonts w:ascii="Raleway" w:eastAsia="Raleway" w:hAnsi="Raleway" w:cs="Raleway"/>
            <w:b/>
            <w:u w:val="single"/>
          </w:rPr>
          <w:delText>Food manufacturer</w:delText>
        </w:r>
        <w:commentRangeEnd w:id="1"/>
        <w:r w:rsidR="00386480" w:rsidDel="00386480">
          <w:rPr>
            <w:rStyle w:val="CommentReference"/>
          </w:rPr>
          <w:commentReference w:id="1"/>
        </w:r>
      </w:del>
    </w:p>
    <w:p w14:paraId="72CD670A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Raleway" w:eastAsia="Raleway" w:hAnsi="Raleway" w:cs="Raleway"/>
          <w:b/>
        </w:rPr>
      </w:pPr>
    </w:p>
    <w:p w14:paraId="4CF6CE36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Raleway" w:eastAsia="Raleway" w:hAnsi="Raleway" w:cs="Raleway"/>
          <w:b/>
          <w:color w:val="000000"/>
        </w:rPr>
      </w:pPr>
      <w:r w:rsidRPr="005C1D2B">
        <w:rPr>
          <w:rFonts w:ascii="Raleway" w:eastAsia="Raleway" w:hAnsi="Raleway" w:cs="Raleway"/>
          <w:b/>
          <w:color w:val="000000"/>
        </w:rPr>
        <w:t>2</w:t>
      </w:r>
      <w:r w:rsidRPr="005C1D2B">
        <w:rPr>
          <w:rFonts w:ascii="Raleway" w:eastAsia="Raleway" w:hAnsi="Raleway" w:cs="Raleway"/>
          <w:color w:val="000000"/>
        </w:rPr>
        <w:t xml:space="preserve">.  </w:t>
      </w:r>
      <w:r w:rsidRPr="005C1D2B">
        <w:rPr>
          <w:rFonts w:ascii="Raleway" w:eastAsia="Raleway" w:hAnsi="Raleway" w:cs="Raleway"/>
          <w:b/>
          <w:color w:val="000000"/>
        </w:rPr>
        <w:t>Egg usage</w:t>
      </w:r>
    </w:p>
    <w:p w14:paraId="3351D6E4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Raleway" w:eastAsia="Raleway" w:hAnsi="Raleway" w:cs="Raleway"/>
          <w:b/>
        </w:rPr>
      </w:pPr>
    </w:p>
    <w:p w14:paraId="65ADCA88" w14:textId="772B5BBE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del w:id="3" w:author="Elissa Lane" w:date="2021-05-14T16:18:00Z">
        <w:r w:rsidRPr="005C1D2B" w:rsidDel="00386480">
          <w:rPr>
            <w:rFonts w:ascii="Raleway" w:eastAsia="Raleway" w:hAnsi="Raleway" w:cs="Raleway"/>
            <w:b/>
          </w:rPr>
          <w:delText>2.1</w:delText>
        </w:r>
        <w:r w:rsidRPr="005C1D2B" w:rsidDel="00386480">
          <w:rPr>
            <w:rFonts w:ascii="Raleway" w:eastAsia="Raleway" w:hAnsi="Raleway" w:cs="Raleway"/>
          </w:rPr>
          <w:delText xml:space="preserve"> What product categories do you manufacture that contain egg (shell, liquid, powder, album</w:delText>
        </w:r>
        <w:r w:rsidR="007907B3" w:rsidRPr="005C1D2B" w:rsidDel="00386480">
          <w:rPr>
            <w:rFonts w:ascii="Raleway" w:eastAsia="Raleway" w:hAnsi="Raleway" w:cs="Raleway"/>
          </w:rPr>
          <w:delText>e</w:delText>
        </w:r>
        <w:r w:rsidRPr="005C1D2B" w:rsidDel="00386480">
          <w:rPr>
            <w:rFonts w:ascii="Raleway" w:eastAsia="Raleway" w:hAnsi="Raleway" w:cs="Raleway"/>
          </w:rPr>
          <w:delText xml:space="preserve">n, etc.)? </w:delText>
        </w:r>
      </w:del>
      <w:del w:id="4" w:author="Elissa Lane" w:date="2021-05-14T16:17:00Z">
        <w:r w:rsidRPr="005C1D2B" w:rsidDel="00386480">
          <w:rPr>
            <w:rFonts w:ascii="Raleway" w:eastAsia="Raleway" w:hAnsi="Raleway" w:cs="Raleway"/>
          </w:rPr>
          <w:delText>Please list.</w:delText>
        </w:r>
      </w:del>
    </w:p>
    <w:p w14:paraId="573FBE36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Raleway" w:eastAsia="Raleway" w:hAnsi="Raleway" w:cs="Raleway"/>
        </w:rPr>
      </w:pPr>
    </w:p>
    <w:p w14:paraId="437112A8" w14:textId="7552D32E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2.</w:t>
      </w:r>
      <w:r w:rsidR="00386480">
        <w:rPr>
          <w:rFonts w:ascii="Raleway" w:eastAsia="Raleway" w:hAnsi="Raleway" w:cs="Raleway"/>
          <w:b/>
        </w:rPr>
        <w:t>1</w:t>
      </w:r>
      <w:r w:rsidRPr="005C1D2B">
        <w:rPr>
          <w:rFonts w:ascii="Raleway" w:eastAsia="Raleway" w:hAnsi="Raleway" w:cs="Raleway"/>
        </w:rPr>
        <w:t xml:space="preserve"> </w:t>
      </w:r>
      <w:commentRangeStart w:id="5"/>
      <w:r w:rsidRPr="005C1D2B">
        <w:rPr>
          <w:rFonts w:ascii="Raleway" w:eastAsia="Raleway" w:hAnsi="Raleway" w:cs="Raleway"/>
          <w:color w:val="000000"/>
        </w:rPr>
        <w:t>Volumes of eggs used</w:t>
      </w:r>
      <w:r w:rsidRPr="005C1D2B">
        <w:rPr>
          <w:rFonts w:ascii="Raleway" w:eastAsia="Raleway" w:hAnsi="Raleway" w:cs="Raleway"/>
        </w:rPr>
        <w:t xml:space="preserve"> globally</w:t>
      </w:r>
      <w:commentRangeEnd w:id="5"/>
      <w:r w:rsidR="00C90EFA">
        <w:rPr>
          <w:rStyle w:val="CommentReference"/>
        </w:rPr>
        <w:commentReference w:id="5"/>
      </w:r>
    </w:p>
    <w:p w14:paraId="63E5863B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Raleway" w:eastAsia="Raleway" w:hAnsi="Raleway" w:cs="Raleway"/>
        </w:rPr>
      </w:pPr>
    </w:p>
    <w:p w14:paraId="775B5F0B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2.1.1</w:t>
      </w:r>
      <w:r w:rsidRPr="005C1D2B">
        <w:rPr>
          <w:rFonts w:ascii="Raleway" w:eastAsia="Raleway" w:hAnsi="Raleway" w:cs="Raleway"/>
        </w:rPr>
        <w:t xml:space="preserve"> </w:t>
      </w:r>
      <w:r w:rsidRPr="005C1D2B">
        <w:rPr>
          <w:rFonts w:ascii="Raleway" w:eastAsia="Raleway" w:hAnsi="Raleway" w:cs="Raleway"/>
          <w:color w:val="000000"/>
        </w:rPr>
        <w:t>Total volume of shell eggs used (</w:t>
      </w:r>
      <w:r w:rsidRPr="005C1D2B">
        <w:rPr>
          <w:rFonts w:ascii="Raleway" w:eastAsia="Raleway" w:hAnsi="Raleway" w:cs="Raleway"/>
        </w:rPr>
        <w:t>tonnes</w:t>
      </w:r>
      <w:r w:rsidRPr="005C1D2B">
        <w:rPr>
          <w:rFonts w:ascii="Raleway" w:eastAsia="Raleway" w:hAnsi="Raleway" w:cs="Raleway"/>
          <w:color w:val="000000"/>
        </w:rPr>
        <w:t>)</w:t>
      </w:r>
    </w:p>
    <w:p w14:paraId="075A327E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Raleway" w:eastAsia="Raleway" w:hAnsi="Raleway" w:cs="Raleway"/>
        </w:rPr>
      </w:pPr>
    </w:p>
    <w:p w14:paraId="2A4FCB3D" w14:textId="66E220E9" w:rsidR="00460D49" w:rsidRDefault="00761EE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2.1.2</w:t>
      </w:r>
      <w:r w:rsidRPr="005C1D2B">
        <w:rPr>
          <w:rFonts w:ascii="Raleway" w:eastAsia="Raleway" w:hAnsi="Raleway" w:cs="Raleway"/>
        </w:rPr>
        <w:t xml:space="preserve"> </w:t>
      </w:r>
      <w:r w:rsidRPr="005C1D2B">
        <w:rPr>
          <w:rFonts w:ascii="Raleway" w:eastAsia="Raleway" w:hAnsi="Raleway" w:cs="Raleway"/>
          <w:color w:val="000000"/>
        </w:rPr>
        <w:t xml:space="preserve">Total volume of </w:t>
      </w:r>
      <w:r w:rsidR="00B93170" w:rsidRPr="005C1D2B">
        <w:rPr>
          <w:rFonts w:ascii="Raleway" w:eastAsia="Raleway" w:hAnsi="Raleway" w:cs="Raleway"/>
          <w:color w:val="000000"/>
        </w:rPr>
        <w:t>egg product</w:t>
      </w:r>
      <w:r w:rsidRPr="005C1D2B">
        <w:rPr>
          <w:rFonts w:ascii="Raleway" w:eastAsia="Raleway" w:hAnsi="Raleway" w:cs="Raleway"/>
          <w:color w:val="000000"/>
        </w:rPr>
        <w:t xml:space="preserve"> used (</w:t>
      </w:r>
      <w:r w:rsidRPr="005C1D2B">
        <w:rPr>
          <w:rFonts w:ascii="Raleway" w:eastAsia="Raleway" w:hAnsi="Raleway" w:cs="Raleway"/>
        </w:rPr>
        <w:t>tonnes</w:t>
      </w:r>
      <w:r w:rsidRPr="005C1D2B">
        <w:rPr>
          <w:rFonts w:ascii="Raleway" w:eastAsia="Raleway" w:hAnsi="Raleway" w:cs="Raleway"/>
          <w:color w:val="000000"/>
        </w:rPr>
        <w:t>)</w:t>
      </w:r>
    </w:p>
    <w:p w14:paraId="0C157319" w14:textId="2DED4180" w:rsidR="002B1249" w:rsidRDefault="002B124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Raleway" w:eastAsia="Raleway" w:hAnsi="Raleway" w:cs="Raleway"/>
          <w:color w:val="000000"/>
        </w:rPr>
      </w:pPr>
    </w:p>
    <w:p w14:paraId="12AA187A" w14:textId="392C7BA3" w:rsidR="00386480" w:rsidRPr="00386480" w:rsidRDefault="00386480" w:rsidP="003864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</w:rPr>
        <w:tab/>
      </w:r>
      <w:r w:rsidRPr="00386480">
        <w:rPr>
          <w:rFonts w:ascii="Raleway" w:eastAsia="Raleway" w:hAnsi="Raleway" w:cs="Raleway"/>
          <w:b/>
          <w:bCs/>
          <w:color w:val="000000"/>
        </w:rPr>
        <w:t>2.1.3</w:t>
      </w:r>
      <w:r>
        <w:rPr>
          <w:rFonts w:ascii="Raleway" w:eastAsia="Raleway" w:hAnsi="Raleway" w:cs="Raleway"/>
          <w:color w:val="000000"/>
        </w:rPr>
        <w:t xml:space="preserve"> </w:t>
      </w:r>
      <w:r w:rsidRPr="00386480">
        <w:rPr>
          <w:rFonts w:ascii="Raleway" w:eastAsia="Raleway" w:hAnsi="Raleway" w:cs="Raleway"/>
          <w:color w:val="000000"/>
        </w:rPr>
        <w:t>Do you calculate the total volume of eggs you sell in products manufactured by 3rd parties? If so, what is the total volume (tonnes)?</w:t>
      </w:r>
    </w:p>
    <w:p w14:paraId="01F6A6EB" w14:textId="2279ABDB" w:rsidR="002B1249" w:rsidRDefault="002B1249" w:rsidP="003864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  <w:pPrChange w:id="6" w:author="Elissa Lane" w:date="2021-05-14T16:23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jc w:val="both"/>
          </w:pPr>
        </w:pPrChange>
      </w:pPr>
    </w:p>
    <w:p w14:paraId="133D48E4" w14:textId="4ABAD29D" w:rsidR="002B1249" w:rsidRDefault="002B124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Raleway" w:eastAsia="Raleway" w:hAnsi="Raleway" w:cs="Raleway"/>
          <w:color w:val="000000"/>
        </w:rPr>
      </w:pPr>
    </w:p>
    <w:p w14:paraId="7C2EAC38" w14:textId="77777777" w:rsidR="002B1249" w:rsidRDefault="002B124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Raleway" w:eastAsia="Raleway" w:hAnsi="Raleway" w:cs="Raleway"/>
          <w:color w:val="000000"/>
        </w:rPr>
      </w:pPr>
    </w:p>
    <w:p w14:paraId="043E4EA5" w14:textId="77777777" w:rsidR="002B1249" w:rsidRPr="005C1D2B" w:rsidRDefault="002B124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Raleway" w:eastAsia="Raleway" w:hAnsi="Raleway" w:cs="Raleway"/>
          <w:color w:val="000000"/>
        </w:rPr>
      </w:pPr>
    </w:p>
    <w:p w14:paraId="5234B73B" w14:textId="77777777" w:rsidR="00460D49" w:rsidRPr="005C1D2B" w:rsidRDefault="00460D49">
      <w:pPr>
        <w:jc w:val="both"/>
        <w:rPr>
          <w:rFonts w:ascii="Raleway" w:eastAsia="Raleway" w:hAnsi="Raleway" w:cs="Raleway"/>
        </w:rPr>
      </w:pPr>
    </w:p>
    <w:p w14:paraId="4B6624A1" w14:textId="11EE915A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2.</w:t>
      </w:r>
      <w:r w:rsidR="00386480">
        <w:rPr>
          <w:rFonts w:ascii="Raleway" w:eastAsia="Raleway" w:hAnsi="Raleway" w:cs="Raleway"/>
          <w:b/>
        </w:rPr>
        <w:t>2</w:t>
      </w:r>
      <w:r w:rsidR="00057582" w:rsidRPr="005C1D2B">
        <w:rPr>
          <w:rFonts w:ascii="Raleway" w:eastAsia="Raleway" w:hAnsi="Raleway" w:cs="Raleway"/>
          <w:b/>
        </w:rPr>
        <w:t>.1</w:t>
      </w:r>
      <w:r w:rsidRPr="005C1D2B">
        <w:rPr>
          <w:rFonts w:ascii="Raleway" w:eastAsia="Raleway" w:hAnsi="Raleway" w:cs="Raleway"/>
        </w:rPr>
        <w:t xml:space="preserve"> </w:t>
      </w:r>
      <w:r w:rsidRPr="005C1D2B">
        <w:rPr>
          <w:rFonts w:ascii="Raleway" w:eastAsia="Raleway" w:hAnsi="Raleway" w:cs="Raleway"/>
          <w:color w:val="000000"/>
        </w:rPr>
        <w:t xml:space="preserve">Total volume of </w:t>
      </w:r>
      <w:r w:rsidRPr="005C1D2B">
        <w:rPr>
          <w:rFonts w:ascii="Raleway" w:eastAsia="Raleway" w:hAnsi="Raleway" w:cs="Raleway"/>
          <w:b/>
          <w:color w:val="000000"/>
        </w:rPr>
        <w:t>cage-free eggs</w:t>
      </w:r>
      <w:r w:rsidR="00057582" w:rsidRPr="005C1D2B">
        <w:rPr>
          <w:rFonts w:ascii="Raleway" w:eastAsia="Raleway" w:hAnsi="Raleway" w:cs="Raleway"/>
          <w:b/>
          <w:color w:val="000000"/>
        </w:rPr>
        <w:t xml:space="preserve"> (physical sourcing)</w:t>
      </w:r>
      <w:r w:rsidRPr="005C1D2B">
        <w:rPr>
          <w:rFonts w:ascii="Raleway" w:eastAsia="Raleway" w:hAnsi="Raleway" w:cs="Raleway"/>
          <w:b/>
          <w:color w:val="000000"/>
        </w:rPr>
        <w:t>, globally</w:t>
      </w:r>
      <w:r w:rsidRPr="005C1D2B">
        <w:rPr>
          <w:rFonts w:ascii="Raleway" w:eastAsia="Raleway" w:hAnsi="Raleway" w:cs="Raleway"/>
          <w:color w:val="000000"/>
        </w:rPr>
        <w:t>:</w:t>
      </w:r>
    </w:p>
    <w:p w14:paraId="2898184B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</w:p>
    <w:tbl>
      <w:tblPr>
        <w:tblStyle w:val="a"/>
        <w:tblW w:w="96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PrChange w:id="7" w:author="Elissa Lane" w:date="2021-05-14T16:21:00Z">
          <w:tblPr>
            <w:tblStyle w:val="a"/>
            <w:tblW w:w="804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5085"/>
        <w:gridCol w:w="1380"/>
        <w:gridCol w:w="1575"/>
        <w:gridCol w:w="1575"/>
        <w:tblGridChange w:id="8">
          <w:tblGrid>
            <w:gridCol w:w="5085"/>
            <w:gridCol w:w="1380"/>
            <w:gridCol w:w="1575"/>
            <w:gridCol w:w="1575"/>
          </w:tblGrid>
        </w:tblGridChange>
      </w:tblGrid>
      <w:tr w:rsidR="00386480" w:rsidRPr="005C1D2B" w14:paraId="08552367" w14:textId="75F48627" w:rsidTr="00386480">
        <w:trPr>
          <w:jc w:val="center"/>
          <w:trPrChange w:id="9" w:author="Elissa Lane" w:date="2021-05-14T16:21:00Z">
            <w:trPr>
              <w:jc w:val="center"/>
            </w:trPr>
          </w:trPrChange>
        </w:trPr>
        <w:tc>
          <w:tcPr>
            <w:tcW w:w="5085" w:type="dxa"/>
            <w:tcPrChange w:id="10" w:author="Elissa Lane" w:date="2021-05-14T16:21:00Z">
              <w:tcPr>
                <w:tcW w:w="5085" w:type="dxa"/>
              </w:tcPr>
            </w:tcPrChange>
          </w:tcPr>
          <w:p w14:paraId="6DE8CCFC" w14:textId="3AE4D8BF" w:rsidR="00386480" w:rsidRPr="005C1D2B" w:rsidRDefault="00386480">
            <w:pPr>
              <w:jc w:val="both"/>
              <w:rPr>
                <w:rFonts w:ascii="Raleway" w:eastAsia="Raleway" w:hAnsi="Raleway" w:cs="Raleway"/>
                <w:b/>
              </w:rPr>
            </w:pPr>
            <w:bookmarkStart w:id="11" w:name="_Hlk54097111"/>
          </w:p>
        </w:tc>
        <w:tc>
          <w:tcPr>
            <w:tcW w:w="1380" w:type="dxa"/>
            <w:tcPrChange w:id="12" w:author="Elissa Lane" w:date="2021-05-14T16:21:00Z">
              <w:tcPr>
                <w:tcW w:w="1380" w:type="dxa"/>
              </w:tcPr>
            </w:tcPrChange>
          </w:tcPr>
          <w:p w14:paraId="170CD44A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  <w:b/>
              </w:rPr>
            </w:pPr>
            <w:r w:rsidRPr="005C1D2B">
              <w:rPr>
                <w:rFonts w:ascii="Raleway" w:eastAsia="Raleway" w:hAnsi="Raleway" w:cs="Raleway"/>
                <w:b/>
              </w:rPr>
              <w:t>Volume (tonnes)</w:t>
            </w:r>
          </w:p>
          <w:p w14:paraId="6238CE5B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  <w:b/>
              </w:rPr>
            </w:pPr>
            <w:r w:rsidRPr="005C1D2B">
              <w:rPr>
                <w:rFonts w:ascii="Raleway" w:eastAsia="Raleway" w:hAnsi="Raleway" w:cs="Raleway"/>
                <w:b/>
              </w:rPr>
              <w:t>Shell</w:t>
            </w:r>
          </w:p>
        </w:tc>
        <w:tc>
          <w:tcPr>
            <w:tcW w:w="1575" w:type="dxa"/>
            <w:tcPrChange w:id="13" w:author="Elissa Lane" w:date="2021-05-14T16:21:00Z">
              <w:tcPr>
                <w:tcW w:w="1575" w:type="dxa"/>
              </w:tcPr>
            </w:tcPrChange>
          </w:tcPr>
          <w:p w14:paraId="38517118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  <w:b/>
              </w:rPr>
            </w:pPr>
            <w:r w:rsidRPr="005C1D2B">
              <w:rPr>
                <w:rFonts w:ascii="Raleway" w:eastAsia="Raleway" w:hAnsi="Raleway" w:cs="Raleway"/>
                <w:b/>
              </w:rPr>
              <w:t>Volume (tonnes)</w:t>
            </w:r>
          </w:p>
          <w:p w14:paraId="276C7F1C" w14:textId="62DA7101" w:rsidR="00386480" w:rsidRPr="005C1D2B" w:rsidRDefault="00386480">
            <w:pPr>
              <w:jc w:val="both"/>
              <w:rPr>
                <w:rFonts w:ascii="Raleway" w:eastAsia="Raleway" w:hAnsi="Raleway" w:cs="Raleway"/>
                <w:b/>
              </w:rPr>
            </w:pPr>
            <w:r w:rsidRPr="005C1D2B">
              <w:rPr>
                <w:rFonts w:ascii="Raleway" w:eastAsia="Raleway" w:hAnsi="Raleway" w:cs="Raleway"/>
                <w:b/>
              </w:rPr>
              <w:t>Egg Product</w:t>
            </w:r>
          </w:p>
        </w:tc>
        <w:tc>
          <w:tcPr>
            <w:tcW w:w="1575" w:type="dxa"/>
            <w:tcPrChange w:id="14" w:author="Elissa Lane" w:date="2021-05-14T16:21:00Z">
              <w:tcPr>
                <w:tcW w:w="1575" w:type="dxa"/>
              </w:tcPr>
            </w:tcPrChange>
          </w:tcPr>
          <w:p w14:paraId="40CB71B1" w14:textId="1396C1BF" w:rsidR="00386480" w:rsidRPr="005C1D2B" w:rsidRDefault="00386480">
            <w:pPr>
              <w:jc w:val="both"/>
              <w:rPr>
                <w:rFonts w:ascii="Raleway" w:eastAsia="Raleway" w:hAnsi="Raleway" w:cs="Raleway"/>
                <w:b/>
              </w:rPr>
            </w:pPr>
            <w:ins w:id="15" w:author="Elissa Lane" w:date="2021-05-14T16:22:00Z">
              <w:r w:rsidRPr="00386480">
                <w:rPr>
                  <w:rFonts w:ascii="Raleway" w:eastAsia="Raleway" w:hAnsi="Raleway" w:cs="Raleway"/>
                  <w:b/>
                </w:rPr>
                <w:t>Volume (tonnes) products sold (manufactured by</w:t>
              </w:r>
              <w:r>
                <w:rPr>
                  <w:rFonts w:ascii="Raleway" w:eastAsia="Raleway" w:hAnsi="Raleway" w:cs="Raleway"/>
                  <w:b/>
                </w:rPr>
                <w:t xml:space="preserve"> or for</w:t>
              </w:r>
              <w:r w:rsidRPr="00386480">
                <w:rPr>
                  <w:rFonts w:ascii="Raleway" w:eastAsia="Raleway" w:hAnsi="Raleway" w:cs="Raleway"/>
                  <w:b/>
                </w:rPr>
                <w:t xml:space="preserve"> 3rd party)</w:t>
              </w:r>
            </w:ins>
          </w:p>
        </w:tc>
      </w:tr>
      <w:tr w:rsidR="00386480" w:rsidRPr="005C1D2B" w14:paraId="5A477EF4" w14:textId="57D55FF4" w:rsidTr="00386480">
        <w:trPr>
          <w:jc w:val="center"/>
          <w:trPrChange w:id="16" w:author="Elissa Lane" w:date="2021-05-14T16:21:00Z">
            <w:trPr>
              <w:jc w:val="center"/>
            </w:trPr>
          </w:trPrChange>
        </w:trPr>
        <w:tc>
          <w:tcPr>
            <w:tcW w:w="5085" w:type="dxa"/>
            <w:tcPrChange w:id="17" w:author="Elissa Lane" w:date="2021-05-14T16:21:00Z">
              <w:tcPr>
                <w:tcW w:w="5085" w:type="dxa"/>
              </w:tcPr>
            </w:tcPrChange>
          </w:tcPr>
          <w:p w14:paraId="453BCBCF" w14:textId="785BDF51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Total cage-free (physical sourcing)</w:t>
            </w:r>
          </w:p>
        </w:tc>
        <w:tc>
          <w:tcPr>
            <w:tcW w:w="1380" w:type="dxa"/>
            <w:tcPrChange w:id="18" w:author="Elissa Lane" w:date="2021-05-14T16:21:00Z">
              <w:tcPr>
                <w:tcW w:w="1380" w:type="dxa"/>
              </w:tcPr>
            </w:tcPrChange>
          </w:tcPr>
          <w:p w14:paraId="2206902E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</w:p>
        </w:tc>
        <w:tc>
          <w:tcPr>
            <w:tcW w:w="1575" w:type="dxa"/>
            <w:tcPrChange w:id="19" w:author="Elissa Lane" w:date="2021-05-14T16:21:00Z">
              <w:tcPr>
                <w:tcW w:w="1575" w:type="dxa"/>
              </w:tcPr>
            </w:tcPrChange>
          </w:tcPr>
          <w:p w14:paraId="70D5EF3A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</w:p>
        </w:tc>
        <w:tc>
          <w:tcPr>
            <w:tcW w:w="1575" w:type="dxa"/>
            <w:tcPrChange w:id="20" w:author="Elissa Lane" w:date="2021-05-14T16:21:00Z">
              <w:tcPr>
                <w:tcW w:w="1575" w:type="dxa"/>
              </w:tcPr>
            </w:tcPrChange>
          </w:tcPr>
          <w:p w14:paraId="2FCEE683" w14:textId="77777777" w:rsidR="00386480" w:rsidRPr="005C1D2B" w:rsidRDefault="00386480">
            <w:pPr>
              <w:jc w:val="both"/>
              <w:rPr>
                <w:ins w:id="21" w:author="Elissa Lane" w:date="2021-05-14T16:21:00Z"/>
                <w:rFonts w:ascii="Raleway" w:eastAsia="Raleway" w:hAnsi="Raleway" w:cs="Raleway"/>
              </w:rPr>
            </w:pPr>
          </w:p>
        </w:tc>
      </w:tr>
      <w:tr w:rsidR="00386480" w:rsidRPr="005C1D2B" w14:paraId="6E0D5C0E" w14:textId="2F6E0562" w:rsidTr="00386480">
        <w:trPr>
          <w:trHeight w:val="240"/>
          <w:jc w:val="center"/>
          <w:trPrChange w:id="22" w:author="Elissa Lane" w:date="2021-05-14T16:21:00Z">
            <w:trPr>
              <w:trHeight w:val="240"/>
              <w:jc w:val="center"/>
            </w:trPr>
          </w:trPrChange>
        </w:trPr>
        <w:tc>
          <w:tcPr>
            <w:tcW w:w="5085" w:type="dxa"/>
            <w:tcPrChange w:id="23" w:author="Elissa Lane" w:date="2021-05-14T16:21:00Z">
              <w:tcPr>
                <w:tcW w:w="5085" w:type="dxa"/>
              </w:tcPr>
            </w:tcPrChange>
          </w:tcPr>
          <w:p w14:paraId="78CAD7CB" w14:textId="1284F2D2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  <w:commentRangeStart w:id="24"/>
            <w:r w:rsidRPr="005C1D2B">
              <w:rPr>
                <w:rFonts w:ascii="Raleway" w:eastAsia="Raleway" w:hAnsi="Raleway" w:cs="Raleway"/>
              </w:rPr>
              <w:t xml:space="preserve">% cage-free of total egg usage 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2955" w:type="dxa"/>
            <w:gridSpan w:val="2"/>
            <w:tcPrChange w:id="25" w:author="Elissa Lane" w:date="2021-05-14T16:21:00Z">
              <w:tcPr>
                <w:tcW w:w="2955" w:type="dxa"/>
                <w:gridSpan w:val="2"/>
              </w:tcPr>
            </w:tcPrChange>
          </w:tcPr>
          <w:p w14:paraId="18C58F0B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</w:p>
        </w:tc>
        <w:tc>
          <w:tcPr>
            <w:tcW w:w="1575" w:type="dxa"/>
            <w:tcPrChange w:id="26" w:author="Elissa Lane" w:date="2021-05-14T16:21:00Z">
              <w:tcPr>
                <w:tcW w:w="1575" w:type="dxa"/>
              </w:tcPr>
            </w:tcPrChange>
          </w:tcPr>
          <w:p w14:paraId="2AD1599E" w14:textId="77777777" w:rsidR="00386480" w:rsidRPr="005C1D2B" w:rsidRDefault="00386480">
            <w:pPr>
              <w:jc w:val="both"/>
              <w:rPr>
                <w:ins w:id="27" w:author="Elissa Lane" w:date="2021-05-14T16:21:00Z"/>
                <w:rFonts w:ascii="Raleway" w:eastAsia="Raleway" w:hAnsi="Raleway" w:cs="Raleway"/>
              </w:rPr>
            </w:pPr>
          </w:p>
        </w:tc>
      </w:tr>
      <w:tr w:rsidR="00386480" w:rsidRPr="005C1D2B" w14:paraId="34DC6A45" w14:textId="3C67D425" w:rsidTr="00386480">
        <w:trPr>
          <w:trHeight w:val="240"/>
          <w:jc w:val="center"/>
          <w:trPrChange w:id="28" w:author="Elissa Lane" w:date="2021-05-14T16:21:00Z">
            <w:trPr>
              <w:trHeight w:val="240"/>
              <w:jc w:val="center"/>
            </w:trPr>
          </w:trPrChange>
        </w:trPr>
        <w:tc>
          <w:tcPr>
            <w:tcW w:w="5085" w:type="dxa"/>
            <w:tcPrChange w:id="29" w:author="Elissa Lane" w:date="2021-05-14T16:21:00Z">
              <w:tcPr>
                <w:tcW w:w="5085" w:type="dxa"/>
              </w:tcPr>
            </w:tcPrChange>
          </w:tcPr>
          <w:p w14:paraId="307632D4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</w:p>
        </w:tc>
        <w:tc>
          <w:tcPr>
            <w:tcW w:w="2955" w:type="dxa"/>
            <w:gridSpan w:val="2"/>
            <w:tcPrChange w:id="30" w:author="Elissa Lane" w:date="2021-05-14T16:21:00Z">
              <w:tcPr>
                <w:tcW w:w="2955" w:type="dxa"/>
                <w:gridSpan w:val="2"/>
              </w:tcPr>
            </w:tcPrChange>
          </w:tcPr>
          <w:p w14:paraId="4188B6DF" w14:textId="77777777" w:rsidR="00386480" w:rsidRPr="005C1D2B" w:rsidRDefault="00386480">
            <w:pPr>
              <w:jc w:val="both"/>
              <w:rPr>
                <w:rFonts w:ascii="Raleway" w:eastAsia="Raleway" w:hAnsi="Raleway" w:cs="Raleway"/>
              </w:rPr>
            </w:pPr>
          </w:p>
        </w:tc>
        <w:tc>
          <w:tcPr>
            <w:tcW w:w="1575" w:type="dxa"/>
            <w:tcPrChange w:id="31" w:author="Elissa Lane" w:date="2021-05-14T16:21:00Z">
              <w:tcPr>
                <w:tcW w:w="1575" w:type="dxa"/>
              </w:tcPr>
            </w:tcPrChange>
          </w:tcPr>
          <w:p w14:paraId="76426FCC" w14:textId="77777777" w:rsidR="00386480" w:rsidRPr="005C1D2B" w:rsidRDefault="00386480">
            <w:pPr>
              <w:jc w:val="both"/>
              <w:rPr>
                <w:ins w:id="32" w:author="Elissa Lane" w:date="2021-05-14T16:21:00Z"/>
                <w:rFonts w:ascii="Raleway" w:eastAsia="Raleway" w:hAnsi="Raleway" w:cs="Raleway"/>
              </w:rPr>
            </w:pPr>
          </w:p>
        </w:tc>
      </w:tr>
      <w:bookmarkEnd w:id="11"/>
    </w:tbl>
    <w:p w14:paraId="119174BB" w14:textId="5EB4CD43" w:rsidR="00460D49" w:rsidRPr="005C1D2B" w:rsidRDefault="00460D49">
      <w:pPr>
        <w:jc w:val="both"/>
        <w:rPr>
          <w:rFonts w:ascii="Raleway" w:eastAsia="Raleway" w:hAnsi="Raleway" w:cs="Raleway"/>
        </w:rPr>
      </w:pPr>
    </w:p>
    <w:p w14:paraId="59335922" w14:textId="395BE672" w:rsidR="00057582" w:rsidRPr="005C1D2B" w:rsidRDefault="00057582">
      <w:pPr>
        <w:jc w:val="both"/>
        <w:rPr>
          <w:rFonts w:ascii="Raleway" w:eastAsia="Raleway" w:hAnsi="Raleway" w:cs="Raleway"/>
        </w:rPr>
      </w:pPr>
      <w:bookmarkStart w:id="33" w:name="_Hlk54097698"/>
      <w:r w:rsidRPr="005C1D2B">
        <w:rPr>
          <w:rFonts w:ascii="Raleway" w:eastAsia="Raleway" w:hAnsi="Raleway" w:cs="Raleway"/>
        </w:rPr>
        <w:t>2.</w:t>
      </w:r>
      <w:r w:rsidR="00386480">
        <w:rPr>
          <w:rFonts w:ascii="Raleway" w:eastAsia="Raleway" w:hAnsi="Raleway" w:cs="Raleway"/>
        </w:rPr>
        <w:t>2</w:t>
      </w:r>
      <w:r w:rsidRPr="005C1D2B">
        <w:rPr>
          <w:rFonts w:ascii="Raleway" w:eastAsia="Raleway" w:hAnsi="Raleway" w:cs="Raleway"/>
        </w:rPr>
        <w:t xml:space="preserve">.2 Total volume of </w:t>
      </w:r>
      <w:r w:rsidR="00BF4AE2" w:rsidRPr="005C1D2B">
        <w:rPr>
          <w:rFonts w:ascii="Raleway" w:eastAsia="Raleway" w:hAnsi="Raleway" w:cs="Raleway"/>
        </w:rPr>
        <w:t>conventional/</w:t>
      </w:r>
      <w:r w:rsidRPr="005C1D2B">
        <w:rPr>
          <w:rFonts w:ascii="Raleway" w:eastAsia="Raleway" w:hAnsi="Raleway" w:cs="Raleway"/>
        </w:rPr>
        <w:t>cage</w:t>
      </w:r>
      <w:r w:rsidR="001564EE" w:rsidRPr="005C1D2B">
        <w:rPr>
          <w:rFonts w:ascii="Raleway" w:eastAsia="Raleway" w:hAnsi="Raleway" w:cs="Raleway"/>
        </w:rPr>
        <w:t>d</w:t>
      </w:r>
      <w:r w:rsidRPr="005C1D2B">
        <w:rPr>
          <w:rFonts w:ascii="Raleway" w:eastAsia="Raleway" w:hAnsi="Raleway" w:cs="Raleway"/>
        </w:rPr>
        <w:t xml:space="preserve"> eggs offset by Impact Incentives</w:t>
      </w:r>
    </w:p>
    <w:bookmarkEnd w:id="33"/>
    <w:p w14:paraId="3DDACB68" w14:textId="0DBA2D20" w:rsidR="00057582" w:rsidRPr="005C1D2B" w:rsidRDefault="00057582">
      <w:pPr>
        <w:jc w:val="both"/>
        <w:rPr>
          <w:rFonts w:ascii="Raleway" w:eastAsia="Raleway" w:hAnsi="Raleway" w:cs="Raleway"/>
        </w:rPr>
      </w:pPr>
    </w:p>
    <w:tbl>
      <w:tblPr>
        <w:tblStyle w:val="a"/>
        <w:tblW w:w="8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5"/>
        <w:gridCol w:w="2955"/>
      </w:tblGrid>
      <w:tr w:rsidR="001564EE" w:rsidRPr="005C1D2B" w14:paraId="7A86A997" w14:textId="77777777" w:rsidTr="0047439F">
        <w:trPr>
          <w:jc w:val="center"/>
        </w:trPr>
        <w:tc>
          <w:tcPr>
            <w:tcW w:w="5085" w:type="dxa"/>
          </w:tcPr>
          <w:p w14:paraId="14EAB02C" w14:textId="6C6FE15B" w:rsidR="001564EE" w:rsidRPr="005C1D2B" w:rsidRDefault="001564EE" w:rsidP="00057582">
            <w:pPr>
              <w:jc w:val="both"/>
              <w:rPr>
                <w:rFonts w:ascii="Raleway" w:eastAsia="Raleway" w:hAnsi="Raleway" w:cs="Raleway"/>
              </w:rPr>
            </w:pPr>
            <w:bookmarkStart w:id="34" w:name="_Hlk54097646"/>
            <w:r w:rsidRPr="005C1D2B">
              <w:rPr>
                <w:rFonts w:ascii="Raleway" w:eastAsia="Raleway" w:hAnsi="Raleway" w:cs="Raleway"/>
              </w:rPr>
              <w:t>Impact Incentives from producer</w:t>
            </w:r>
          </w:p>
        </w:tc>
        <w:tc>
          <w:tcPr>
            <w:tcW w:w="2955" w:type="dxa"/>
            <w:vMerge w:val="restart"/>
          </w:tcPr>
          <w:p w14:paraId="5106520D" w14:textId="77777777" w:rsidR="001564EE" w:rsidRPr="005C1D2B" w:rsidRDefault="001564EE" w:rsidP="00057582">
            <w:pPr>
              <w:jc w:val="both"/>
              <w:rPr>
                <w:rFonts w:ascii="Raleway" w:eastAsia="Raleway" w:hAnsi="Raleway" w:cs="Raleway"/>
              </w:rPr>
            </w:pPr>
          </w:p>
        </w:tc>
      </w:tr>
      <w:tr w:rsidR="001564EE" w:rsidRPr="005C1D2B" w14:paraId="7C5EDA22" w14:textId="77777777" w:rsidTr="0047439F">
        <w:trPr>
          <w:jc w:val="center"/>
        </w:trPr>
        <w:tc>
          <w:tcPr>
            <w:tcW w:w="5085" w:type="dxa"/>
          </w:tcPr>
          <w:p w14:paraId="1B250323" w14:textId="003906B7" w:rsidR="001564EE" w:rsidRPr="005C1D2B" w:rsidRDefault="001564EE" w:rsidP="00057582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Impact Incentives from processor</w:t>
            </w:r>
          </w:p>
        </w:tc>
        <w:tc>
          <w:tcPr>
            <w:tcW w:w="2955" w:type="dxa"/>
            <w:vMerge/>
          </w:tcPr>
          <w:p w14:paraId="7ED63FE9" w14:textId="77777777" w:rsidR="001564EE" w:rsidRPr="005C1D2B" w:rsidRDefault="001564EE" w:rsidP="00057582">
            <w:pPr>
              <w:jc w:val="both"/>
              <w:rPr>
                <w:rFonts w:ascii="Raleway" w:eastAsia="Raleway" w:hAnsi="Raleway" w:cs="Raleway"/>
              </w:rPr>
            </w:pPr>
          </w:p>
        </w:tc>
      </w:tr>
      <w:tr w:rsidR="00057582" w:rsidRPr="005C1D2B" w14:paraId="35E073DB" w14:textId="77777777" w:rsidTr="008E2E52">
        <w:trPr>
          <w:trHeight w:val="240"/>
          <w:jc w:val="center"/>
        </w:trPr>
        <w:tc>
          <w:tcPr>
            <w:tcW w:w="5085" w:type="dxa"/>
          </w:tcPr>
          <w:p w14:paraId="5DE33A5E" w14:textId="05745754" w:rsidR="00057582" w:rsidRPr="005C1D2B" w:rsidRDefault="00057582" w:rsidP="00057582">
            <w:pPr>
              <w:jc w:val="both"/>
              <w:rPr>
                <w:rFonts w:ascii="Raleway" w:eastAsia="Raleway" w:hAnsi="Raleway" w:cs="Raleway"/>
              </w:rPr>
            </w:pPr>
            <w:commentRangeStart w:id="35"/>
            <w:commentRangeStart w:id="36"/>
            <w:r w:rsidRPr="005C1D2B">
              <w:rPr>
                <w:rFonts w:ascii="Raleway" w:eastAsia="Raleway" w:hAnsi="Raleway" w:cs="Raleway"/>
              </w:rPr>
              <w:t xml:space="preserve">% </w:t>
            </w:r>
            <w:r w:rsidR="00BF4AE2" w:rsidRPr="005C1D2B">
              <w:rPr>
                <w:rFonts w:ascii="Raleway" w:eastAsia="Raleway" w:hAnsi="Raleway" w:cs="Raleway"/>
              </w:rPr>
              <w:t>conventional/</w:t>
            </w:r>
            <w:r w:rsidRPr="005C1D2B">
              <w:rPr>
                <w:rFonts w:ascii="Raleway" w:eastAsia="Raleway" w:hAnsi="Raleway" w:cs="Raleway"/>
              </w:rPr>
              <w:t>cage</w:t>
            </w:r>
            <w:r w:rsidR="001564EE" w:rsidRPr="005C1D2B">
              <w:rPr>
                <w:rFonts w:ascii="Raleway" w:eastAsia="Raleway" w:hAnsi="Raleway" w:cs="Raleway"/>
              </w:rPr>
              <w:t>d eggs</w:t>
            </w:r>
            <w:r w:rsidRPr="005C1D2B">
              <w:rPr>
                <w:rFonts w:ascii="Raleway" w:eastAsia="Raleway" w:hAnsi="Raleway" w:cs="Raleway"/>
              </w:rPr>
              <w:t xml:space="preserve"> </w:t>
            </w:r>
            <w:r w:rsidR="001564EE" w:rsidRPr="005C1D2B">
              <w:rPr>
                <w:rFonts w:ascii="Raleway" w:eastAsia="Raleway" w:hAnsi="Raleway" w:cs="Raleway"/>
              </w:rPr>
              <w:t>offset by Impact Incentives</w:t>
            </w:r>
            <w:commentRangeEnd w:id="35"/>
            <w:r w:rsidR="00C90EFA">
              <w:rPr>
                <w:rStyle w:val="CommentReference"/>
              </w:rPr>
              <w:commentReference w:id="35"/>
            </w:r>
            <w:commentRangeEnd w:id="36"/>
            <w:r w:rsidR="00C90EFA">
              <w:rPr>
                <w:rStyle w:val="CommentReference"/>
              </w:rPr>
              <w:commentReference w:id="36"/>
            </w:r>
          </w:p>
        </w:tc>
        <w:tc>
          <w:tcPr>
            <w:tcW w:w="2955" w:type="dxa"/>
          </w:tcPr>
          <w:p w14:paraId="71431744" w14:textId="77777777" w:rsidR="00057582" w:rsidRPr="005C1D2B" w:rsidRDefault="00057582" w:rsidP="00057582">
            <w:pPr>
              <w:jc w:val="both"/>
              <w:rPr>
                <w:rFonts w:ascii="Raleway" w:eastAsia="Raleway" w:hAnsi="Raleway" w:cs="Raleway"/>
              </w:rPr>
            </w:pPr>
          </w:p>
        </w:tc>
      </w:tr>
      <w:bookmarkEnd w:id="34"/>
    </w:tbl>
    <w:p w14:paraId="1437F64A" w14:textId="22DE49BF" w:rsidR="00460D49" w:rsidRPr="005C1D2B" w:rsidRDefault="00460D49" w:rsidP="001564EE">
      <w:pPr>
        <w:jc w:val="both"/>
        <w:rPr>
          <w:rFonts w:ascii="Raleway" w:eastAsia="Raleway" w:hAnsi="Raleway" w:cs="Raleway"/>
        </w:rPr>
      </w:pPr>
    </w:p>
    <w:p w14:paraId="4A5A64D4" w14:textId="77777777" w:rsidR="001564EE" w:rsidRPr="005C1D2B" w:rsidRDefault="001564EE" w:rsidP="00A65A73">
      <w:pPr>
        <w:jc w:val="both"/>
        <w:rPr>
          <w:rFonts w:ascii="Raleway" w:eastAsia="Raleway" w:hAnsi="Raleway" w:cs="Raleway"/>
        </w:rPr>
      </w:pPr>
    </w:p>
    <w:p w14:paraId="41F02BE1" w14:textId="5F15FE6F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t>2.</w:t>
      </w:r>
      <w:r w:rsidR="00386480">
        <w:rPr>
          <w:rFonts w:ascii="Raleway" w:eastAsia="Raleway" w:hAnsi="Raleway" w:cs="Raleway"/>
          <w:b/>
        </w:rPr>
        <w:t>3</w:t>
      </w:r>
      <w:r w:rsidRPr="005C1D2B">
        <w:rPr>
          <w:rFonts w:ascii="Raleway" w:eastAsia="Raleway" w:hAnsi="Raleway" w:cs="Raleway"/>
        </w:rPr>
        <w:t xml:space="preserve"> Break down your percentage of cage-free egg usage by region</w:t>
      </w:r>
    </w:p>
    <w:p w14:paraId="10C199F9" w14:textId="77777777" w:rsidR="00460D49" w:rsidRPr="005C1D2B" w:rsidRDefault="00460D49" w:rsidP="00A362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</w:p>
    <w:tbl>
      <w:tblPr>
        <w:tblStyle w:val="a0"/>
        <w:tblW w:w="6123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61"/>
        <w:gridCol w:w="2362"/>
      </w:tblGrid>
      <w:tr w:rsidR="00460D49" w:rsidRPr="005C1D2B" w14:paraId="5BA32AED" w14:textId="77777777">
        <w:trPr>
          <w:trHeight w:val="540"/>
        </w:trPr>
        <w:tc>
          <w:tcPr>
            <w:tcW w:w="3761" w:type="dxa"/>
          </w:tcPr>
          <w:p w14:paraId="6E3C9EED" w14:textId="77777777" w:rsidR="00460D49" w:rsidRPr="005C1D2B" w:rsidRDefault="00761EEE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Region</w:t>
            </w:r>
          </w:p>
        </w:tc>
        <w:tc>
          <w:tcPr>
            <w:tcW w:w="2362" w:type="dxa"/>
          </w:tcPr>
          <w:p w14:paraId="26A9D027" w14:textId="77777777" w:rsidR="00460D49" w:rsidRPr="005C1D2B" w:rsidRDefault="00761EEE">
            <w:pPr>
              <w:ind w:left="360"/>
              <w:jc w:val="both"/>
              <w:rPr>
                <w:rFonts w:ascii="Raleway" w:eastAsia="Raleway" w:hAnsi="Raleway" w:cs="Raleway"/>
              </w:rPr>
            </w:pPr>
            <w:commentRangeStart w:id="37"/>
            <w:r w:rsidRPr="005C1D2B">
              <w:rPr>
                <w:rFonts w:ascii="Raleway" w:eastAsia="Raleway" w:hAnsi="Raleway" w:cs="Raleway"/>
              </w:rPr>
              <w:t>% cage-free of total regional volume</w:t>
            </w:r>
            <w:commentRangeEnd w:id="37"/>
            <w:r w:rsidR="00C90EFA">
              <w:rPr>
                <w:rStyle w:val="CommentReference"/>
              </w:rPr>
              <w:commentReference w:id="37"/>
            </w:r>
          </w:p>
        </w:tc>
      </w:tr>
      <w:tr w:rsidR="00460D49" w:rsidRPr="005C1D2B" w14:paraId="33C49730" w14:textId="77777777">
        <w:tc>
          <w:tcPr>
            <w:tcW w:w="3761" w:type="dxa"/>
          </w:tcPr>
          <w:p w14:paraId="1DB2C03C" w14:textId="77777777" w:rsidR="00460D49" w:rsidRPr="005C1D2B" w:rsidRDefault="00761EEE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Africa</w:t>
            </w:r>
          </w:p>
        </w:tc>
        <w:tc>
          <w:tcPr>
            <w:tcW w:w="2362" w:type="dxa"/>
          </w:tcPr>
          <w:p w14:paraId="6D85741E" w14:textId="77777777" w:rsidR="00460D49" w:rsidRPr="005C1D2B" w:rsidRDefault="00460D49">
            <w:pPr>
              <w:ind w:left="360"/>
              <w:jc w:val="both"/>
              <w:rPr>
                <w:rFonts w:ascii="Raleway" w:eastAsia="Raleway" w:hAnsi="Raleway" w:cs="Raleway"/>
              </w:rPr>
            </w:pPr>
          </w:p>
        </w:tc>
      </w:tr>
      <w:tr w:rsidR="00460D49" w:rsidRPr="005C1D2B" w14:paraId="1278EADF" w14:textId="77777777">
        <w:tc>
          <w:tcPr>
            <w:tcW w:w="3761" w:type="dxa"/>
          </w:tcPr>
          <w:p w14:paraId="17E8E2AF" w14:textId="5C68BEA0" w:rsidR="00460D49" w:rsidRPr="005C1D2B" w:rsidRDefault="003538F3">
            <w:pPr>
              <w:jc w:val="both"/>
              <w:rPr>
                <w:rFonts w:ascii="Raleway" w:eastAsia="Raleway" w:hAnsi="Raleway" w:cs="Raleway"/>
                <w:lang w:val="es-419"/>
              </w:rPr>
            </w:pPr>
            <w:r w:rsidRPr="005C1D2B">
              <w:rPr>
                <w:rFonts w:ascii="Raleway" w:eastAsia="Raleway" w:hAnsi="Raleway" w:cs="Raleway"/>
                <w:lang w:val="es-419"/>
              </w:rPr>
              <w:t xml:space="preserve">Latin America </w:t>
            </w:r>
            <w:r w:rsidR="0099535A" w:rsidRPr="005C1D2B">
              <w:rPr>
                <w:rFonts w:ascii="Raleway" w:eastAsia="Raleway" w:hAnsi="Raleway" w:cs="Raleway"/>
                <w:lang w:val="es-419"/>
              </w:rPr>
              <w:t>(</w:t>
            </w:r>
            <w:r w:rsidRPr="005C1D2B">
              <w:rPr>
                <w:rFonts w:ascii="Raleway" w:eastAsia="Raleway" w:hAnsi="Raleway" w:cs="Raleway"/>
                <w:lang w:val="es-419"/>
              </w:rPr>
              <w:t>incl</w:t>
            </w:r>
            <w:r w:rsidR="0099535A" w:rsidRPr="005C1D2B">
              <w:rPr>
                <w:rFonts w:ascii="Raleway" w:eastAsia="Raleway" w:hAnsi="Raleway" w:cs="Raleway"/>
                <w:lang w:val="es-419"/>
              </w:rPr>
              <w:t>uding</w:t>
            </w:r>
            <w:r w:rsidRPr="005C1D2B">
              <w:rPr>
                <w:rFonts w:ascii="Raleway" w:eastAsia="Raleway" w:hAnsi="Raleway" w:cs="Raleway"/>
                <w:lang w:val="es-419"/>
              </w:rPr>
              <w:t xml:space="preserve"> Mexico)</w:t>
            </w:r>
          </w:p>
        </w:tc>
        <w:tc>
          <w:tcPr>
            <w:tcW w:w="2362" w:type="dxa"/>
          </w:tcPr>
          <w:p w14:paraId="5C4D09AC" w14:textId="77777777" w:rsidR="00460D49" w:rsidRPr="005C1D2B" w:rsidRDefault="00460D49">
            <w:pPr>
              <w:ind w:left="360"/>
              <w:jc w:val="both"/>
              <w:rPr>
                <w:rFonts w:ascii="Raleway" w:eastAsia="Raleway" w:hAnsi="Raleway" w:cs="Raleway"/>
                <w:lang w:val="es-419"/>
              </w:rPr>
            </w:pPr>
          </w:p>
        </w:tc>
      </w:tr>
      <w:tr w:rsidR="00460D49" w:rsidRPr="005C1D2B" w14:paraId="012ABD3B" w14:textId="77777777">
        <w:tc>
          <w:tcPr>
            <w:tcW w:w="3761" w:type="dxa"/>
          </w:tcPr>
          <w:p w14:paraId="43D72941" w14:textId="77777777" w:rsidR="00460D49" w:rsidRPr="005C1D2B" w:rsidRDefault="00761EEE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North America</w:t>
            </w:r>
          </w:p>
        </w:tc>
        <w:tc>
          <w:tcPr>
            <w:tcW w:w="2362" w:type="dxa"/>
          </w:tcPr>
          <w:p w14:paraId="30567DF4" w14:textId="77777777" w:rsidR="00460D49" w:rsidRPr="005C1D2B" w:rsidRDefault="00460D49">
            <w:pPr>
              <w:ind w:left="360"/>
              <w:jc w:val="both"/>
              <w:rPr>
                <w:rFonts w:ascii="Raleway" w:eastAsia="Raleway" w:hAnsi="Raleway" w:cs="Raleway"/>
              </w:rPr>
            </w:pPr>
          </w:p>
        </w:tc>
      </w:tr>
      <w:tr w:rsidR="00460D49" w:rsidRPr="005C1D2B" w14:paraId="10137440" w14:textId="77777777">
        <w:tc>
          <w:tcPr>
            <w:tcW w:w="3761" w:type="dxa"/>
          </w:tcPr>
          <w:p w14:paraId="5FAA2DC3" w14:textId="45BF569D" w:rsidR="00460D49" w:rsidRPr="005C1D2B" w:rsidRDefault="00761EEE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Asia</w:t>
            </w:r>
            <w:r w:rsidR="003538F3" w:rsidRPr="005C1D2B">
              <w:rPr>
                <w:rFonts w:ascii="Raleway" w:eastAsia="Raleway" w:hAnsi="Raleway" w:cs="Raleway"/>
              </w:rPr>
              <w:t xml:space="preserve"> Pacific</w:t>
            </w:r>
            <w:r w:rsidR="009907CF" w:rsidRPr="005C1D2B">
              <w:rPr>
                <w:rFonts w:ascii="Raleway" w:eastAsia="Raleway" w:hAnsi="Raleway" w:cs="Raleway"/>
              </w:rPr>
              <w:t xml:space="preserve"> (excluding China)</w:t>
            </w:r>
          </w:p>
        </w:tc>
        <w:tc>
          <w:tcPr>
            <w:tcW w:w="2362" w:type="dxa"/>
          </w:tcPr>
          <w:p w14:paraId="1EAA8DED" w14:textId="77777777" w:rsidR="00460D49" w:rsidRPr="005C1D2B" w:rsidRDefault="00460D49">
            <w:pPr>
              <w:ind w:left="360"/>
              <w:jc w:val="both"/>
              <w:rPr>
                <w:rFonts w:ascii="Raleway" w:eastAsia="Raleway" w:hAnsi="Raleway" w:cs="Raleway"/>
              </w:rPr>
            </w:pPr>
          </w:p>
        </w:tc>
      </w:tr>
      <w:tr w:rsidR="00460D49" w:rsidRPr="005C1D2B" w14:paraId="2545A069" w14:textId="77777777">
        <w:tc>
          <w:tcPr>
            <w:tcW w:w="3761" w:type="dxa"/>
          </w:tcPr>
          <w:p w14:paraId="555F62BC" w14:textId="77C5E132" w:rsidR="00460D49" w:rsidRPr="005C1D2B" w:rsidRDefault="00761EEE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Europe</w:t>
            </w:r>
            <w:r w:rsidR="009907CF" w:rsidRPr="005C1D2B">
              <w:rPr>
                <w:rFonts w:ascii="Raleway" w:eastAsia="Raleway" w:hAnsi="Raleway" w:cs="Raleway"/>
              </w:rPr>
              <w:t xml:space="preserve"> (including Russia)</w:t>
            </w:r>
          </w:p>
        </w:tc>
        <w:tc>
          <w:tcPr>
            <w:tcW w:w="2362" w:type="dxa"/>
          </w:tcPr>
          <w:p w14:paraId="475BBBEF" w14:textId="77777777" w:rsidR="00460D49" w:rsidRPr="005C1D2B" w:rsidRDefault="00460D49">
            <w:pPr>
              <w:ind w:left="360"/>
              <w:jc w:val="both"/>
              <w:rPr>
                <w:rFonts w:ascii="Raleway" w:eastAsia="Raleway" w:hAnsi="Raleway" w:cs="Raleway"/>
              </w:rPr>
            </w:pPr>
          </w:p>
        </w:tc>
      </w:tr>
      <w:tr w:rsidR="009907CF" w:rsidRPr="005C1D2B" w14:paraId="12625AF5" w14:textId="77777777">
        <w:tc>
          <w:tcPr>
            <w:tcW w:w="3761" w:type="dxa"/>
          </w:tcPr>
          <w:p w14:paraId="1C5E1A8A" w14:textId="513AEDC8" w:rsidR="009907CF" w:rsidRPr="005C1D2B" w:rsidRDefault="009907CF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China</w:t>
            </w:r>
          </w:p>
        </w:tc>
        <w:tc>
          <w:tcPr>
            <w:tcW w:w="2362" w:type="dxa"/>
          </w:tcPr>
          <w:p w14:paraId="612CE537" w14:textId="77777777" w:rsidR="009907CF" w:rsidRPr="005C1D2B" w:rsidRDefault="009907CF">
            <w:pPr>
              <w:ind w:left="360"/>
              <w:jc w:val="both"/>
              <w:rPr>
                <w:rFonts w:ascii="Raleway" w:eastAsia="Raleway" w:hAnsi="Raleway" w:cs="Raleway"/>
              </w:rPr>
            </w:pPr>
          </w:p>
        </w:tc>
      </w:tr>
      <w:tr w:rsidR="00460D49" w:rsidRPr="005C1D2B" w14:paraId="38883E3F" w14:textId="77777777">
        <w:tc>
          <w:tcPr>
            <w:tcW w:w="3761" w:type="dxa"/>
          </w:tcPr>
          <w:p w14:paraId="7B2794C9" w14:textId="77777777" w:rsidR="00460D49" w:rsidRPr="005C1D2B" w:rsidRDefault="00761EEE">
            <w:pPr>
              <w:jc w:val="both"/>
              <w:rPr>
                <w:rFonts w:ascii="Raleway" w:eastAsia="Raleway" w:hAnsi="Raleway" w:cs="Raleway"/>
              </w:rPr>
            </w:pPr>
            <w:r w:rsidRPr="005C1D2B">
              <w:rPr>
                <w:rFonts w:ascii="Raleway" w:eastAsia="Raleway" w:hAnsi="Raleway" w:cs="Raleway"/>
              </w:rPr>
              <w:t>Middle East</w:t>
            </w:r>
          </w:p>
        </w:tc>
        <w:tc>
          <w:tcPr>
            <w:tcW w:w="2362" w:type="dxa"/>
          </w:tcPr>
          <w:p w14:paraId="3883EF83" w14:textId="77777777" w:rsidR="00460D49" w:rsidRPr="005C1D2B" w:rsidRDefault="00460D49">
            <w:pPr>
              <w:ind w:left="360"/>
              <w:jc w:val="both"/>
              <w:rPr>
                <w:rFonts w:ascii="Raleway" w:eastAsia="Raleway" w:hAnsi="Raleway" w:cs="Raleway"/>
              </w:rPr>
            </w:pPr>
          </w:p>
        </w:tc>
      </w:tr>
    </w:tbl>
    <w:p w14:paraId="5C34E0CC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Raleway" w:eastAsia="Raleway" w:hAnsi="Raleway" w:cs="Raleway"/>
        </w:rPr>
      </w:pPr>
    </w:p>
    <w:p w14:paraId="73A0E51F" w14:textId="3FE10A0E" w:rsidR="00460D49" w:rsidRPr="005C1D2B" w:rsidRDefault="00761EEE">
      <w:pPr>
        <w:jc w:val="both"/>
        <w:rPr>
          <w:rFonts w:ascii="Raleway" w:eastAsia="Raleway" w:hAnsi="Raleway" w:cs="Raleway"/>
        </w:rPr>
      </w:pPr>
      <w:bookmarkStart w:id="38" w:name="_gjdgxs" w:colFirst="0" w:colLast="0"/>
      <w:bookmarkEnd w:id="38"/>
      <w:commentRangeStart w:id="39"/>
      <w:r w:rsidRPr="005C1D2B">
        <w:rPr>
          <w:rFonts w:ascii="Raleway" w:eastAsia="Raleway" w:hAnsi="Raleway" w:cs="Raleway"/>
          <w:b/>
        </w:rPr>
        <w:t>2.</w:t>
      </w:r>
      <w:r w:rsidR="00386480">
        <w:rPr>
          <w:rFonts w:ascii="Raleway" w:eastAsia="Raleway" w:hAnsi="Raleway" w:cs="Raleway"/>
          <w:b/>
        </w:rPr>
        <w:t>4</w:t>
      </w:r>
      <w:r w:rsidRPr="005C1D2B">
        <w:rPr>
          <w:rFonts w:ascii="Raleway" w:eastAsia="Raleway" w:hAnsi="Raleway" w:cs="Raleway"/>
        </w:rPr>
        <w:t xml:space="preserve"> If your business has not yet reached 100% cage-free egg procurement through </w:t>
      </w:r>
      <w:r w:rsidR="0060463A" w:rsidRPr="005C1D2B">
        <w:rPr>
          <w:rFonts w:ascii="Raleway" w:eastAsia="Raleway" w:hAnsi="Raleway" w:cs="Raleway"/>
        </w:rPr>
        <w:t>physical sourcing (</w:t>
      </w:r>
      <w:r w:rsidRPr="005C1D2B">
        <w:rPr>
          <w:rFonts w:ascii="Raleway" w:eastAsia="Raleway" w:hAnsi="Raleway" w:cs="Raleway"/>
        </w:rPr>
        <w:t>Identity Preserved or Segregated models</w:t>
      </w:r>
      <w:r w:rsidR="0060463A" w:rsidRPr="005C1D2B">
        <w:rPr>
          <w:rFonts w:ascii="Raleway" w:eastAsia="Raleway" w:hAnsi="Raleway" w:cs="Raleway"/>
        </w:rPr>
        <w:t>)</w:t>
      </w:r>
      <w:r w:rsidRPr="005C1D2B">
        <w:rPr>
          <w:rFonts w:ascii="Raleway" w:eastAsia="Raleway" w:hAnsi="Raleway" w:cs="Raleway"/>
        </w:rPr>
        <w:t>, do you have plans to cover this gap through Impact Incentives?</w:t>
      </w:r>
      <w:commentRangeEnd w:id="39"/>
      <w:r w:rsidR="00386480">
        <w:rPr>
          <w:rStyle w:val="CommentReference"/>
        </w:rPr>
        <w:commentReference w:id="39"/>
      </w:r>
    </w:p>
    <w:p w14:paraId="7E82CF7E" w14:textId="77777777" w:rsidR="00460D49" w:rsidRPr="005C1D2B" w:rsidRDefault="00460D49">
      <w:pPr>
        <w:ind w:left="1080"/>
        <w:jc w:val="both"/>
        <w:rPr>
          <w:rFonts w:ascii="Raleway" w:eastAsia="Raleway" w:hAnsi="Raleway" w:cs="Raleway"/>
        </w:rPr>
      </w:pPr>
      <w:bookmarkStart w:id="40" w:name="_ugpehka8exc2" w:colFirst="0" w:colLast="0"/>
      <w:bookmarkEnd w:id="40"/>
    </w:p>
    <w:p w14:paraId="7B5F1114" w14:textId="6313551D" w:rsidR="00460D49" w:rsidRPr="005C1D2B" w:rsidRDefault="00761EEE">
      <w:pPr>
        <w:ind w:firstLine="720"/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t>2.</w:t>
      </w:r>
      <w:r w:rsidR="00386480">
        <w:rPr>
          <w:rFonts w:ascii="Raleway" w:eastAsia="Raleway" w:hAnsi="Raleway" w:cs="Raleway"/>
          <w:b/>
        </w:rPr>
        <w:t>4.</w:t>
      </w:r>
      <w:r w:rsidRPr="005C1D2B">
        <w:rPr>
          <w:rFonts w:ascii="Raleway" w:eastAsia="Raleway" w:hAnsi="Raleway" w:cs="Raleway"/>
          <w:b/>
        </w:rPr>
        <w:t>1</w:t>
      </w:r>
      <w:r w:rsidRPr="005C1D2B">
        <w:rPr>
          <w:rFonts w:ascii="Raleway" w:eastAsia="Raleway" w:hAnsi="Raleway" w:cs="Raleway"/>
        </w:rPr>
        <w:t xml:space="preserve"> If yes, by what date?</w:t>
      </w:r>
    </w:p>
    <w:p w14:paraId="091F134C" w14:textId="77777777" w:rsidR="00460D49" w:rsidRPr="005C1D2B" w:rsidRDefault="00460D49">
      <w:pPr>
        <w:ind w:left="1440"/>
        <w:jc w:val="both"/>
        <w:rPr>
          <w:rFonts w:ascii="Raleway" w:eastAsia="Raleway" w:hAnsi="Raleway" w:cs="Raleway"/>
        </w:rPr>
      </w:pPr>
    </w:p>
    <w:p w14:paraId="0833F4CC" w14:textId="792AF63E" w:rsidR="00460D49" w:rsidRPr="005C1D2B" w:rsidRDefault="00761EEE">
      <w:pPr>
        <w:ind w:firstLine="720"/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lastRenderedPageBreak/>
        <w:t>2.</w:t>
      </w:r>
      <w:r w:rsidR="00386480">
        <w:rPr>
          <w:rFonts w:ascii="Raleway" w:eastAsia="Raleway" w:hAnsi="Raleway" w:cs="Raleway"/>
          <w:b/>
        </w:rPr>
        <w:t>4</w:t>
      </w:r>
      <w:r w:rsidRPr="005C1D2B">
        <w:rPr>
          <w:rFonts w:ascii="Raleway" w:eastAsia="Raleway" w:hAnsi="Raleway" w:cs="Raleway"/>
          <w:b/>
        </w:rPr>
        <w:t>.2</w:t>
      </w:r>
      <w:r w:rsidRPr="005C1D2B">
        <w:rPr>
          <w:rFonts w:ascii="Raleway" w:eastAsia="Raleway" w:hAnsi="Raleway" w:cs="Raleway"/>
        </w:rPr>
        <w:t xml:space="preserve"> If not, why?</w:t>
      </w:r>
    </w:p>
    <w:p w14:paraId="4C42F3B3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</w:p>
    <w:p w14:paraId="3F8BFFB5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b/>
          <w:color w:val="000000"/>
        </w:rPr>
      </w:pPr>
      <w:r w:rsidRPr="005C1D2B">
        <w:rPr>
          <w:rFonts w:ascii="Raleway" w:eastAsia="Raleway" w:hAnsi="Raleway" w:cs="Raleway"/>
          <w:b/>
        </w:rPr>
        <w:t xml:space="preserve">3. </w:t>
      </w:r>
      <w:r w:rsidRPr="005C1D2B">
        <w:rPr>
          <w:rFonts w:ascii="Raleway" w:eastAsia="Raleway" w:hAnsi="Raleway" w:cs="Raleway"/>
          <w:b/>
          <w:color w:val="000000"/>
        </w:rPr>
        <w:t xml:space="preserve">Time-Bound Plans </w:t>
      </w:r>
    </w:p>
    <w:p w14:paraId="78DD88E2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Raleway" w:eastAsia="Raleway" w:hAnsi="Raleway" w:cs="Raleway"/>
          <w:b/>
        </w:rPr>
      </w:pPr>
    </w:p>
    <w:p w14:paraId="65D946E7" w14:textId="77777777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3.1</w:t>
      </w:r>
      <w:r w:rsidRPr="005C1D2B">
        <w:rPr>
          <w:rFonts w:ascii="Raleway" w:eastAsia="Raleway" w:hAnsi="Raleway" w:cs="Raleway"/>
        </w:rPr>
        <w:t xml:space="preserve"> </w:t>
      </w:r>
      <w:r w:rsidRPr="005C1D2B">
        <w:rPr>
          <w:rFonts w:ascii="Raleway" w:eastAsia="Raleway" w:hAnsi="Raleway" w:cs="Raleway"/>
          <w:color w:val="000000"/>
        </w:rPr>
        <w:t>Does your cage-free commitment include all eggs sourced by your company, including for products manufactured on behalf of other companies? If not, please explain the scope of your cage-free commitment.</w:t>
      </w:r>
    </w:p>
    <w:p w14:paraId="5B81EF0C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</w:p>
    <w:p w14:paraId="22BC851D" w14:textId="317E78F4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  <w:r w:rsidRPr="005C1D2B">
        <w:rPr>
          <w:rFonts w:ascii="Raleway" w:eastAsia="Raleway" w:hAnsi="Raleway" w:cs="Raleway"/>
          <w:b/>
        </w:rPr>
        <w:t>3.2</w:t>
      </w:r>
      <w:r w:rsidRPr="005C1D2B">
        <w:rPr>
          <w:rFonts w:ascii="Raleway" w:eastAsia="Raleway" w:hAnsi="Raleway" w:cs="Raleway"/>
        </w:rPr>
        <w:t xml:space="preserve"> </w:t>
      </w:r>
      <w:r w:rsidR="0076619B" w:rsidRPr="005C1D2B">
        <w:rPr>
          <w:rFonts w:ascii="Raleway" w:eastAsia="Raleway" w:hAnsi="Raleway" w:cs="Raleway"/>
          <w:color w:val="000000"/>
        </w:rPr>
        <w:t>What year do you expect to be sourcing physical cage-free eggs or purchasing Impact Incentives to cover your entire egg supply chain?</w:t>
      </w:r>
    </w:p>
    <w:p w14:paraId="354B76A3" w14:textId="77777777" w:rsidR="00460D49" w:rsidRPr="005C1D2B" w:rsidRDefault="00460D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</w:p>
    <w:p w14:paraId="17FA41D7" w14:textId="2591E2B9" w:rsidR="00460D49" w:rsidRPr="005C1D2B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aleway" w:eastAsia="Raleway" w:hAnsi="Raleway" w:cs="Raleway"/>
        </w:rPr>
      </w:pPr>
      <w:commentRangeStart w:id="41"/>
      <w:r w:rsidRPr="005C1D2B">
        <w:rPr>
          <w:rFonts w:ascii="Raleway" w:eastAsia="Raleway" w:hAnsi="Raleway" w:cs="Raleway"/>
          <w:b/>
        </w:rPr>
        <w:t>3.3</w:t>
      </w:r>
      <w:r w:rsidRPr="005C1D2B">
        <w:rPr>
          <w:rFonts w:ascii="Raleway" w:eastAsia="Raleway" w:hAnsi="Raleway" w:cs="Raleway"/>
        </w:rPr>
        <w:t xml:space="preserve"> </w:t>
      </w:r>
      <w:r w:rsidRPr="005C1D2B">
        <w:rPr>
          <w:rFonts w:ascii="Raleway" w:eastAsia="Raleway" w:hAnsi="Raleway" w:cs="Raleway"/>
          <w:color w:val="000000"/>
        </w:rPr>
        <w:t xml:space="preserve">If Impact Incentives are included above, by what year do you expect to be sourcing 100% </w:t>
      </w:r>
      <w:r w:rsidR="0060463A" w:rsidRPr="005C1D2B">
        <w:rPr>
          <w:rFonts w:ascii="Raleway" w:eastAsia="Raleway" w:hAnsi="Raleway" w:cs="Raleway"/>
          <w:color w:val="000000"/>
        </w:rPr>
        <w:t xml:space="preserve">physical </w:t>
      </w:r>
      <w:r w:rsidRPr="005C1D2B">
        <w:rPr>
          <w:rFonts w:ascii="Raleway" w:eastAsia="Raleway" w:hAnsi="Raleway" w:cs="Raleway"/>
          <w:color w:val="000000"/>
        </w:rPr>
        <w:t xml:space="preserve">cage-free eggs (Identity Preserved, Segregated) in </w:t>
      </w:r>
      <w:r w:rsidRPr="005C1D2B">
        <w:rPr>
          <w:rFonts w:ascii="Raleway" w:eastAsia="Raleway" w:hAnsi="Raleway" w:cs="Raleway"/>
        </w:rPr>
        <w:t>products manufactured by your business?</w:t>
      </w:r>
      <w:commentRangeEnd w:id="41"/>
      <w:r w:rsidR="00386480">
        <w:rPr>
          <w:rStyle w:val="CommentReference"/>
        </w:rPr>
        <w:commentReference w:id="41"/>
      </w:r>
    </w:p>
    <w:p w14:paraId="7687958E" w14:textId="77777777" w:rsidR="009907CF" w:rsidRPr="005C1D2B" w:rsidRDefault="009907CF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Raleway" w:eastAsia="Raleway" w:hAnsi="Raleway" w:cs="Raleway"/>
          <w:color w:val="000000"/>
        </w:rPr>
      </w:pPr>
    </w:p>
    <w:p w14:paraId="3A072B58" w14:textId="77777777" w:rsidR="00460D49" w:rsidRPr="005C1D2B" w:rsidRDefault="00460D49">
      <w:pPr>
        <w:pBdr>
          <w:bottom w:val="single" w:sz="12" w:space="1" w:color="000000"/>
        </w:pBdr>
        <w:jc w:val="both"/>
      </w:pPr>
    </w:p>
    <w:p w14:paraId="4016A6DC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  <w:r w:rsidRPr="005C1D2B">
        <w:rPr>
          <w:rFonts w:ascii="Raleway" w:eastAsia="Raleway" w:hAnsi="Raleway" w:cs="Raleway"/>
          <w:b/>
        </w:rPr>
        <w:t>4.</w:t>
      </w:r>
      <w:r w:rsidRPr="005C1D2B">
        <w:rPr>
          <w:b/>
        </w:rPr>
        <w:t xml:space="preserve"> </w:t>
      </w:r>
      <w:r w:rsidRPr="005C1D2B">
        <w:rPr>
          <w:rFonts w:ascii="Raleway" w:eastAsia="Raleway" w:hAnsi="Raleway" w:cs="Raleway"/>
          <w:b/>
        </w:rPr>
        <w:t>Actions for Next Reporting Period</w:t>
      </w:r>
    </w:p>
    <w:p w14:paraId="400C223C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</w:p>
    <w:p w14:paraId="2C8A293F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  <w:r w:rsidRPr="005C1D2B">
        <w:rPr>
          <w:rFonts w:ascii="Raleway" w:eastAsia="Raleway" w:hAnsi="Raleway" w:cs="Raleway"/>
          <w:b/>
        </w:rPr>
        <w:t>4.1</w:t>
      </w:r>
      <w:r w:rsidRPr="005C1D2B">
        <w:rPr>
          <w:rFonts w:ascii="Raleway" w:eastAsia="Raleway" w:hAnsi="Raleway" w:cs="Raleway"/>
        </w:rPr>
        <w:t xml:space="preserve"> Outline activities that you will undertake in the coming reporting period to advance your cage-free commitment.</w:t>
      </w:r>
    </w:p>
    <w:p w14:paraId="4B5D1A5F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</w:p>
    <w:p w14:paraId="4DC98919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  <w:r w:rsidRPr="005C1D2B">
        <w:rPr>
          <w:rFonts w:ascii="Raleway" w:eastAsia="Raleway" w:hAnsi="Raleway" w:cs="Raleway"/>
          <w:b/>
        </w:rPr>
        <w:t xml:space="preserve">5. Challenges </w:t>
      </w:r>
    </w:p>
    <w:p w14:paraId="479D7513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</w:p>
    <w:p w14:paraId="7EA13071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  <w:r w:rsidRPr="005C1D2B">
        <w:rPr>
          <w:rFonts w:ascii="Raleway" w:eastAsia="Raleway" w:hAnsi="Raleway" w:cs="Raleway"/>
          <w:b/>
        </w:rPr>
        <w:t>5.1</w:t>
      </w:r>
      <w:r w:rsidRPr="005C1D2B">
        <w:rPr>
          <w:rFonts w:ascii="Raleway" w:eastAsia="Raleway" w:hAnsi="Raleway" w:cs="Raleway"/>
        </w:rPr>
        <w:t xml:space="preserve"> Explain obstacles you encountered in sourcing cage-free eggs. </w:t>
      </w:r>
    </w:p>
    <w:p w14:paraId="08CC5764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</w:p>
    <w:p w14:paraId="22414004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  <w:b/>
        </w:rPr>
      </w:pPr>
      <w:commentRangeStart w:id="42"/>
      <w:r w:rsidRPr="005C1D2B">
        <w:rPr>
          <w:rFonts w:ascii="Raleway" w:eastAsia="Raleway" w:hAnsi="Raleway" w:cs="Raleway"/>
          <w:b/>
        </w:rPr>
        <w:t xml:space="preserve">6. Non-Disclosure </w:t>
      </w:r>
    </w:p>
    <w:p w14:paraId="3C41A522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</w:p>
    <w:p w14:paraId="3D68CE5C" w14:textId="3FEACE7E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t>6.1</w:t>
      </w:r>
      <w:r w:rsidRPr="005C1D2B">
        <w:rPr>
          <w:rFonts w:ascii="Raleway" w:eastAsia="Raleway" w:hAnsi="Raleway" w:cs="Raleway"/>
        </w:rPr>
        <w:t xml:space="preserve"> Information in the sections above are mandatory declarations in reporting your progress in implementing your cage-free egg commitment. For confidentiality purposes, businesses may choose not to display volume data in Section 2 publicly; however, </w:t>
      </w:r>
      <w:r w:rsidR="00DC2EB1" w:rsidRPr="005C1D2B">
        <w:rPr>
          <w:rFonts w:ascii="Raleway" w:eastAsia="Raleway" w:hAnsi="Raleway" w:cs="Raleway"/>
        </w:rPr>
        <w:t>Global Food Partners</w:t>
      </w:r>
      <w:r w:rsidRPr="005C1D2B">
        <w:rPr>
          <w:rFonts w:ascii="Raleway" w:eastAsia="Raleway" w:hAnsi="Raleway" w:cs="Raleway"/>
        </w:rPr>
        <w:t xml:space="preserve"> reserves the right to utilise the data on an aggregate basis for sectoral and total analysis.</w:t>
      </w:r>
    </w:p>
    <w:p w14:paraId="78C1846C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</w:p>
    <w:p w14:paraId="33021DBE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t>6.2</w:t>
      </w:r>
      <w:r w:rsidRPr="005C1D2B">
        <w:rPr>
          <w:rFonts w:ascii="Raleway" w:eastAsia="Raleway" w:hAnsi="Raleway" w:cs="Raleway"/>
        </w:rPr>
        <w:t xml:space="preserve"> Please check this box if the company chooses to have the data in Section 2 displayed publicly.</w:t>
      </w:r>
    </w:p>
    <w:commentRangeEnd w:id="42"/>
    <w:p w14:paraId="733BDB43" w14:textId="77777777" w:rsidR="00460D49" w:rsidRPr="005C1D2B" w:rsidRDefault="00386480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  <w:r>
        <w:rPr>
          <w:rStyle w:val="CommentReference"/>
        </w:rPr>
        <w:commentReference w:id="42"/>
      </w:r>
    </w:p>
    <w:p w14:paraId="5A577FFE" w14:textId="77777777" w:rsidR="00460D49" w:rsidRPr="005C1D2B" w:rsidRDefault="00761EEE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  <w:r w:rsidRPr="005C1D2B">
        <w:rPr>
          <w:rFonts w:ascii="Raleway" w:eastAsia="Raleway" w:hAnsi="Raleway" w:cs="Raleway"/>
          <w:b/>
        </w:rPr>
        <w:t>7. Additional information</w:t>
      </w:r>
      <w:r w:rsidRPr="005C1D2B">
        <w:rPr>
          <w:rFonts w:ascii="Raleway" w:eastAsia="Raleway" w:hAnsi="Raleway" w:cs="Raleway"/>
        </w:rPr>
        <w:t xml:space="preserve">: please include any additional information </w:t>
      </w:r>
      <w:proofErr w:type="gramStart"/>
      <w:r w:rsidRPr="005C1D2B">
        <w:rPr>
          <w:rFonts w:ascii="Raleway" w:eastAsia="Raleway" w:hAnsi="Raleway" w:cs="Raleway"/>
        </w:rPr>
        <w:t>you’d</w:t>
      </w:r>
      <w:proofErr w:type="gramEnd"/>
      <w:r w:rsidRPr="005C1D2B">
        <w:rPr>
          <w:rFonts w:ascii="Raleway" w:eastAsia="Raleway" w:hAnsi="Raleway" w:cs="Raleway"/>
        </w:rPr>
        <w:t xml:space="preserve"> like us to know about your cage-free egg policy and implementation</w:t>
      </w:r>
    </w:p>
    <w:p w14:paraId="134ED1F5" w14:textId="77777777" w:rsidR="00460D49" w:rsidRPr="005C1D2B" w:rsidRDefault="00460D49">
      <w:pPr>
        <w:pBdr>
          <w:bottom w:val="single" w:sz="12" w:space="1" w:color="000000"/>
        </w:pBdr>
        <w:jc w:val="both"/>
        <w:rPr>
          <w:rFonts w:ascii="Raleway" w:eastAsia="Raleway" w:hAnsi="Raleway" w:cs="Raleway"/>
        </w:rPr>
      </w:pPr>
    </w:p>
    <w:p w14:paraId="0D011A7C" w14:textId="77777777" w:rsidR="002B1249" w:rsidRDefault="002B1249">
      <w:pPr>
        <w:rPr>
          <w:rFonts w:ascii="Raleway" w:eastAsia="Raleway" w:hAnsi="Raleway" w:cs="Raleway"/>
          <w:b/>
        </w:rPr>
      </w:pPr>
    </w:p>
    <w:p w14:paraId="528187F6" w14:textId="346C49D0" w:rsidR="00460D49" w:rsidRPr="005C1D2B" w:rsidDel="00386480" w:rsidRDefault="00761EEE">
      <w:pPr>
        <w:rPr>
          <w:del w:id="43" w:author="Elissa Lane" w:date="2021-05-14T16:24:00Z"/>
          <w:rFonts w:ascii="Raleway" w:eastAsia="Raleway" w:hAnsi="Raleway" w:cs="Raleway"/>
          <w:b/>
          <w:color w:val="000000"/>
          <w:u w:val="single"/>
        </w:rPr>
      </w:pPr>
      <w:del w:id="44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 xml:space="preserve">Retailer (grocer, supermarket, wholesale), </w:delText>
        </w:r>
        <w:r w:rsidR="00C34D44" w:rsidRPr="005C1D2B" w:rsidDel="00386480">
          <w:rPr>
            <w:rFonts w:ascii="Raleway" w:eastAsia="Raleway" w:hAnsi="Raleway" w:cs="Raleway"/>
            <w:b/>
          </w:rPr>
          <w:delText>hospitality</w:delText>
        </w:r>
        <w:r w:rsidRPr="005C1D2B" w:rsidDel="00386480">
          <w:rPr>
            <w:rFonts w:ascii="Raleway" w:eastAsia="Raleway" w:hAnsi="Raleway" w:cs="Raleway"/>
            <w:b/>
          </w:rPr>
          <w:delText xml:space="preserve">, </w:delText>
        </w:r>
        <w:r w:rsidR="00A65A73" w:rsidRPr="005C1D2B" w:rsidDel="00386480">
          <w:rPr>
            <w:rFonts w:ascii="Raleway" w:eastAsia="Raleway" w:hAnsi="Raleway" w:cs="Raleway"/>
            <w:b/>
          </w:rPr>
          <w:delText>r</w:delText>
        </w:r>
        <w:r w:rsidRPr="005C1D2B" w:rsidDel="00386480">
          <w:rPr>
            <w:rFonts w:ascii="Raleway" w:eastAsia="Raleway" w:hAnsi="Raleway" w:cs="Raleway"/>
            <w:b/>
          </w:rPr>
          <w:delText xml:space="preserve">estaurant/QSR/bakery/coffee shop, </w:delText>
        </w:r>
        <w:r w:rsidR="00A65A73" w:rsidRPr="005C1D2B" w:rsidDel="00386480">
          <w:rPr>
            <w:rFonts w:ascii="Raleway" w:eastAsia="Raleway" w:hAnsi="Raleway" w:cs="Raleway"/>
            <w:b/>
          </w:rPr>
          <w:delText>f</w:delText>
        </w:r>
        <w:r w:rsidRPr="005C1D2B" w:rsidDel="00386480">
          <w:rPr>
            <w:rFonts w:ascii="Raleway" w:eastAsia="Raleway" w:hAnsi="Raleway" w:cs="Raleway"/>
            <w:b/>
          </w:rPr>
          <w:delText>ood service provider/catering</w:delText>
        </w:r>
        <w:r w:rsidR="00C34D44" w:rsidRPr="005C1D2B" w:rsidDel="00386480">
          <w:rPr>
            <w:rFonts w:ascii="Raleway" w:eastAsia="Raleway" w:hAnsi="Raleway" w:cs="Raleway"/>
            <w:b/>
          </w:rPr>
          <w:delText>,</w:delText>
        </w:r>
        <w:r w:rsidRPr="005C1D2B" w:rsidDel="00386480">
          <w:rPr>
            <w:rFonts w:ascii="Raleway" w:eastAsia="Raleway" w:hAnsi="Raleway" w:cs="Raleway"/>
            <w:b/>
          </w:rPr>
          <w:delText xml:space="preserve"> </w:delText>
        </w:r>
        <w:r w:rsidR="00C34D44" w:rsidRPr="005C1D2B" w:rsidDel="00386480">
          <w:rPr>
            <w:rFonts w:ascii="Raleway" w:eastAsia="Raleway" w:hAnsi="Raleway" w:cs="Raleway"/>
            <w:b/>
          </w:rPr>
          <w:delText>o</w:delText>
        </w:r>
        <w:r w:rsidRPr="005C1D2B" w:rsidDel="00386480">
          <w:rPr>
            <w:rFonts w:ascii="Raleway" w:eastAsia="Raleway" w:hAnsi="Raleway" w:cs="Raleway"/>
            <w:b/>
          </w:rPr>
          <w:delText>ther</w:delText>
        </w:r>
        <w:r w:rsidRPr="005C1D2B" w:rsidDel="00386480">
          <w:rPr>
            <w:rFonts w:ascii="Raleway" w:eastAsia="Raleway" w:hAnsi="Raleway" w:cs="Raleway"/>
            <w:b/>
            <w:color w:val="000000"/>
            <w:u w:val="single"/>
          </w:rPr>
          <w:delText xml:space="preserve"> </w:delText>
        </w:r>
      </w:del>
    </w:p>
    <w:p w14:paraId="4E49D457" w14:textId="135B1342" w:rsidR="00460D49" w:rsidRPr="005C1D2B" w:rsidDel="00386480" w:rsidRDefault="00761EEE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del w:id="45" w:author="Elissa Lane" w:date="2021-05-14T16:24:00Z"/>
          <w:rFonts w:ascii="Raleway" w:eastAsia="Raleway" w:hAnsi="Raleway" w:cs="Raleway"/>
          <w:color w:val="000000"/>
        </w:rPr>
      </w:pPr>
      <w:del w:id="46" w:author="Elissa Lane" w:date="2021-05-14T16:24:00Z">
        <w:r w:rsidRPr="005C1D2B" w:rsidDel="00386480">
          <w:rPr>
            <w:rFonts w:ascii="Raleway" w:eastAsia="Raleway" w:hAnsi="Raleway" w:cs="Raleway"/>
            <w:color w:val="000000"/>
          </w:rPr>
          <w:delText xml:space="preserve">     </w:delText>
        </w:r>
      </w:del>
    </w:p>
    <w:p w14:paraId="0163DDA2" w14:textId="6BAA3E44" w:rsidR="00460D49" w:rsidRPr="005C1D2B" w:rsidDel="00386480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del w:id="47" w:author="Elissa Lane" w:date="2021-05-14T16:24:00Z"/>
          <w:rFonts w:ascii="Raleway" w:eastAsia="Raleway" w:hAnsi="Raleway" w:cs="Raleway"/>
          <w:b/>
        </w:rPr>
      </w:pPr>
      <w:del w:id="48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 Egg Usage</w:delText>
        </w:r>
      </w:del>
    </w:p>
    <w:p w14:paraId="6F3A4306" w14:textId="7D2394A9" w:rsidR="00460D49" w:rsidRPr="005C1D2B" w:rsidDel="00386480" w:rsidRDefault="00460D49">
      <w:pPr>
        <w:pBdr>
          <w:top w:val="nil"/>
          <w:left w:val="nil"/>
          <w:bottom w:val="nil"/>
          <w:right w:val="nil"/>
          <w:between w:val="nil"/>
        </w:pBdr>
        <w:jc w:val="both"/>
        <w:rPr>
          <w:del w:id="49" w:author="Elissa Lane" w:date="2021-05-14T16:24:00Z"/>
          <w:rFonts w:ascii="Raleway" w:eastAsia="Raleway" w:hAnsi="Raleway" w:cs="Raleway"/>
        </w:rPr>
      </w:pPr>
    </w:p>
    <w:p w14:paraId="292A3FB5" w14:textId="7D6F387B" w:rsidR="00460D49" w:rsidRPr="005C1D2B" w:rsidDel="00386480" w:rsidRDefault="00761EEE">
      <w:pPr>
        <w:pBdr>
          <w:top w:val="nil"/>
          <w:left w:val="nil"/>
          <w:bottom w:val="nil"/>
          <w:right w:val="nil"/>
          <w:between w:val="nil"/>
        </w:pBdr>
        <w:jc w:val="both"/>
        <w:rPr>
          <w:del w:id="50" w:author="Elissa Lane" w:date="2021-05-14T16:24:00Z"/>
          <w:rFonts w:ascii="Raleway" w:eastAsia="Raleway" w:hAnsi="Raleway" w:cs="Raleway"/>
        </w:rPr>
      </w:pPr>
      <w:del w:id="51" w:author="Elissa Lane" w:date="2021-05-14T16:24:00Z">
        <w:r w:rsidRPr="005C1D2B" w:rsidDel="00386480">
          <w:rPr>
            <w:rFonts w:ascii="Raleway" w:eastAsia="Raleway" w:hAnsi="Raleway" w:cs="Raleway"/>
            <w:b/>
          </w:rPr>
          <w:lastRenderedPageBreak/>
          <w:delText>2.1</w:delText>
        </w:r>
        <w:r w:rsidRPr="005C1D2B" w:rsidDel="00386480">
          <w:rPr>
            <w:rFonts w:ascii="Raleway" w:eastAsia="Raleway" w:hAnsi="Raleway" w:cs="Raleway"/>
          </w:rPr>
          <w:delText xml:space="preserve"> What product categories do you serve/sell that contain egg (shell, liquid, powder, album</w:delText>
        </w:r>
        <w:r w:rsidR="00FB2763" w:rsidRPr="005C1D2B" w:rsidDel="00386480">
          <w:rPr>
            <w:rFonts w:ascii="Raleway" w:eastAsia="Raleway" w:hAnsi="Raleway" w:cs="Raleway"/>
          </w:rPr>
          <w:delText>e</w:delText>
        </w:r>
        <w:r w:rsidRPr="005C1D2B" w:rsidDel="00386480">
          <w:rPr>
            <w:rFonts w:ascii="Raleway" w:eastAsia="Raleway" w:hAnsi="Raleway" w:cs="Raleway"/>
          </w:rPr>
          <w:delText>n, etc.)? Please list.</w:delText>
        </w:r>
      </w:del>
    </w:p>
    <w:p w14:paraId="54DAD1CD" w14:textId="2ED6BB80" w:rsidR="00460D49" w:rsidRPr="005C1D2B" w:rsidDel="00386480" w:rsidRDefault="00460D49">
      <w:pPr>
        <w:jc w:val="both"/>
        <w:rPr>
          <w:del w:id="52" w:author="Elissa Lane" w:date="2021-05-14T16:24:00Z"/>
          <w:rFonts w:ascii="Raleway" w:eastAsia="Raleway" w:hAnsi="Raleway" w:cs="Raleway"/>
        </w:rPr>
      </w:pPr>
    </w:p>
    <w:p w14:paraId="69AF9783" w14:textId="15D04142" w:rsidR="00460D49" w:rsidRPr="005C1D2B" w:rsidDel="00386480" w:rsidRDefault="00761EEE">
      <w:pPr>
        <w:jc w:val="both"/>
        <w:rPr>
          <w:del w:id="53" w:author="Elissa Lane" w:date="2021-05-14T16:24:00Z"/>
          <w:rFonts w:ascii="Raleway" w:eastAsia="Raleway" w:hAnsi="Raleway" w:cs="Raleway"/>
        </w:rPr>
      </w:pPr>
      <w:del w:id="54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2.2</w:delText>
        </w:r>
        <w:r w:rsidRPr="005C1D2B" w:rsidDel="00386480">
          <w:rPr>
            <w:rFonts w:ascii="Raleway" w:eastAsia="Raleway" w:hAnsi="Raleway" w:cs="Raleway"/>
          </w:rPr>
          <w:delText xml:space="preserve"> Volumes of eggs used globally</w:delText>
        </w:r>
      </w:del>
    </w:p>
    <w:p w14:paraId="105467F7" w14:textId="716432E0" w:rsidR="00460D49" w:rsidRPr="005C1D2B" w:rsidDel="00386480" w:rsidRDefault="00460D49">
      <w:pPr>
        <w:jc w:val="both"/>
        <w:rPr>
          <w:del w:id="55" w:author="Elissa Lane" w:date="2021-05-14T16:24:00Z"/>
          <w:rFonts w:ascii="Raleway" w:eastAsia="Raleway" w:hAnsi="Raleway" w:cs="Raleway"/>
        </w:rPr>
      </w:pPr>
    </w:p>
    <w:p w14:paraId="11252D60" w14:textId="3C792D7B" w:rsidR="00460D49" w:rsidRPr="005C1D2B" w:rsidDel="00386480" w:rsidRDefault="00761EEE">
      <w:pPr>
        <w:ind w:firstLine="720"/>
        <w:jc w:val="both"/>
        <w:rPr>
          <w:del w:id="56" w:author="Elissa Lane" w:date="2021-05-14T16:24:00Z"/>
          <w:rFonts w:ascii="Raleway" w:eastAsia="Raleway" w:hAnsi="Raleway" w:cs="Raleway"/>
        </w:rPr>
      </w:pPr>
      <w:del w:id="57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2.2.1</w:delText>
        </w:r>
        <w:r w:rsidRPr="005C1D2B" w:rsidDel="00386480">
          <w:rPr>
            <w:rFonts w:ascii="Raleway" w:eastAsia="Raleway" w:hAnsi="Raleway" w:cs="Raleway"/>
          </w:rPr>
          <w:delText xml:space="preserve"> Total volume of shell eggs used (tonnes)</w:delText>
        </w:r>
      </w:del>
    </w:p>
    <w:p w14:paraId="5A4A69A8" w14:textId="0FD28C8C" w:rsidR="00460D49" w:rsidRPr="005C1D2B" w:rsidDel="00386480" w:rsidRDefault="00460D49">
      <w:pPr>
        <w:ind w:left="1440"/>
        <w:jc w:val="both"/>
        <w:rPr>
          <w:del w:id="58" w:author="Elissa Lane" w:date="2021-05-14T16:24:00Z"/>
          <w:rFonts w:ascii="Raleway" w:eastAsia="Raleway" w:hAnsi="Raleway" w:cs="Raleway"/>
        </w:rPr>
      </w:pPr>
    </w:p>
    <w:p w14:paraId="73C42B31" w14:textId="5134B842" w:rsidR="00460D49" w:rsidRPr="005C1D2B" w:rsidDel="00386480" w:rsidRDefault="00761EEE">
      <w:pPr>
        <w:ind w:firstLine="720"/>
        <w:jc w:val="both"/>
        <w:rPr>
          <w:del w:id="59" w:author="Elissa Lane" w:date="2021-05-14T16:24:00Z"/>
          <w:rFonts w:ascii="Raleway" w:eastAsia="Raleway" w:hAnsi="Raleway" w:cs="Raleway"/>
        </w:rPr>
      </w:pPr>
      <w:del w:id="60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2.2.2</w:delText>
        </w:r>
        <w:r w:rsidRPr="005C1D2B" w:rsidDel="00386480">
          <w:rPr>
            <w:rFonts w:ascii="Raleway" w:eastAsia="Raleway" w:hAnsi="Raleway" w:cs="Raleway"/>
          </w:rPr>
          <w:delText xml:space="preserve"> Total volume of </w:delText>
        </w:r>
        <w:r w:rsidR="00B93170" w:rsidRPr="005C1D2B" w:rsidDel="00386480">
          <w:rPr>
            <w:rFonts w:ascii="Raleway" w:eastAsia="Raleway" w:hAnsi="Raleway" w:cs="Raleway"/>
          </w:rPr>
          <w:delText>egg products</w:delText>
        </w:r>
        <w:r w:rsidRPr="005C1D2B" w:rsidDel="00386480">
          <w:rPr>
            <w:rFonts w:ascii="Raleway" w:eastAsia="Raleway" w:hAnsi="Raleway" w:cs="Raleway"/>
          </w:rPr>
          <w:delText xml:space="preserve"> used (tonnes)</w:delText>
        </w:r>
      </w:del>
    </w:p>
    <w:p w14:paraId="47B9FCD9" w14:textId="6E8D8E95" w:rsidR="00460D49" w:rsidRPr="005C1D2B" w:rsidDel="00386480" w:rsidRDefault="00460D49">
      <w:pPr>
        <w:ind w:firstLine="720"/>
        <w:jc w:val="both"/>
        <w:rPr>
          <w:del w:id="61" w:author="Elissa Lane" w:date="2021-05-14T16:24:00Z"/>
          <w:rFonts w:ascii="Raleway" w:eastAsia="Raleway" w:hAnsi="Raleway" w:cs="Raleway"/>
        </w:rPr>
      </w:pPr>
    </w:p>
    <w:p w14:paraId="4525E906" w14:textId="1C1E6A10" w:rsidR="00460D49" w:rsidDel="00386480" w:rsidRDefault="00761EEE">
      <w:pPr>
        <w:ind w:left="720"/>
        <w:jc w:val="both"/>
        <w:rPr>
          <w:del w:id="62" w:author="Elissa Lane" w:date="2021-05-14T16:24:00Z"/>
          <w:rFonts w:ascii="Raleway" w:eastAsia="Raleway" w:hAnsi="Raleway" w:cs="Raleway"/>
        </w:rPr>
      </w:pPr>
      <w:del w:id="63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 xml:space="preserve">2.2.3 </w:delText>
        </w:r>
        <w:r w:rsidRPr="005C1D2B" w:rsidDel="00386480">
          <w:rPr>
            <w:rFonts w:ascii="Raleway" w:eastAsia="Raleway" w:hAnsi="Raleway" w:cs="Raleway"/>
          </w:rPr>
          <w:delText>Do you calculate the total volume of eggs you sell in products manufactured by 3rd parties? If so, what is the total volume (tonnes)?</w:delText>
        </w:r>
      </w:del>
    </w:p>
    <w:p w14:paraId="2C27D47F" w14:textId="55D7AE78" w:rsidR="00A362FA" w:rsidDel="00386480" w:rsidRDefault="00A362FA">
      <w:pPr>
        <w:ind w:left="720"/>
        <w:jc w:val="both"/>
        <w:rPr>
          <w:del w:id="64" w:author="Elissa Lane" w:date="2021-05-14T16:24:00Z"/>
          <w:rFonts w:ascii="Raleway" w:eastAsia="Raleway" w:hAnsi="Raleway" w:cs="Raleway"/>
        </w:rPr>
      </w:pPr>
    </w:p>
    <w:p w14:paraId="1721B054" w14:textId="16139197" w:rsidR="00460D49" w:rsidRPr="005C1D2B" w:rsidDel="00386480" w:rsidRDefault="00A362FA">
      <w:pPr>
        <w:pBdr>
          <w:top w:val="nil"/>
          <w:left w:val="nil"/>
          <w:bottom w:val="nil"/>
          <w:right w:val="nil"/>
          <w:between w:val="nil"/>
        </w:pBdr>
        <w:jc w:val="both"/>
        <w:rPr>
          <w:del w:id="65" w:author="Elissa Lane" w:date="2021-05-14T16:24:00Z"/>
          <w:rFonts w:ascii="Raleway" w:eastAsia="Raleway" w:hAnsi="Raleway" w:cs="Raleway"/>
        </w:rPr>
      </w:pPr>
      <w:del w:id="66" w:author="Elissa Lane" w:date="2021-05-14T16:24:00Z">
        <w:r w:rsidDel="00386480">
          <w:rPr>
            <w:rFonts w:ascii="Raleway" w:eastAsia="Raleway" w:hAnsi="Raleway" w:cs="Raleway"/>
            <w:b/>
          </w:rPr>
          <w:delText>2</w:delText>
        </w:r>
        <w:r w:rsidR="00761EEE" w:rsidRPr="005C1D2B" w:rsidDel="00386480">
          <w:rPr>
            <w:rFonts w:ascii="Raleway" w:eastAsia="Raleway" w:hAnsi="Raleway" w:cs="Raleway"/>
            <w:b/>
          </w:rPr>
          <w:delText>.3</w:delText>
        </w:r>
        <w:r w:rsidR="001564EE" w:rsidRPr="005C1D2B" w:rsidDel="00386480">
          <w:rPr>
            <w:rFonts w:ascii="Raleway" w:eastAsia="Raleway" w:hAnsi="Raleway" w:cs="Raleway"/>
            <w:b/>
          </w:rPr>
          <w:delText>.1</w:delText>
        </w:r>
        <w:r w:rsidR="00761EEE" w:rsidRPr="005C1D2B" w:rsidDel="00386480">
          <w:rPr>
            <w:rFonts w:ascii="Raleway" w:eastAsia="Raleway" w:hAnsi="Raleway" w:cs="Raleway"/>
          </w:rPr>
          <w:delText xml:space="preserve"> Total volume of </w:delText>
        </w:r>
        <w:r w:rsidR="00761EEE" w:rsidRPr="005C1D2B" w:rsidDel="00386480">
          <w:rPr>
            <w:rFonts w:ascii="Raleway" w:eastAsia="Raleway" w:hAnsi="Raleway" w:cs="Raleway"/>
            <w:bCs/>
          </w:rPr>
          <w:delText>cage-free eggs</w:delText>
        </w:r>
        <w:r w:rsidR="001564EE" w:rsidRPr="005C1D2B" w:rsidDel="00386480">
          <w:rPr>
            <w:rFonts w:ascii="Raleway" w:eastAsia="Raleway" w:hAnsi="Raleway" w:cs="Raleway"/>
            <w:bCs/>
          </w:rPr>
          <w:delText xml:space="preserve"> (physical sourcing)</w:delText>
        </w:r>
        <w:r w:rsidR="00761EEE" w:rsidRPr="005C1D2B" w:rsidDel="00386480">
          <w:rPr>
            <w:rFonts w:ascii="Raleway" w:eastAsia="Raleway" w:hAnsi="Raleway" w:cs="Raleway"/>
            <w:bCs/>
          </w:rPr>
          <w:delText>,</w:delText>
        </w:r>
        <w:r w:rsidR="00761EEE" w:rsidRPr="005C1D2B" w:rsidDel="00386480">
          <w:rPr>
            <w:rFonts w:ascii="Raleway" w:eastAsia="Raleway" w:hAnsi="Raleway" w:cs="Raleway"/>
          </w:rPr>
          <w:delText xml:space="preserve"> globally:</w:delText>
        </w:r>
      </w:del>
    </w:p>
    <w:p w14:paraId="02764C81" w14:textId="07C51BA3" w:rsidR="00460D49" w:rsidRPr="005C1D2B" w:rsidDel="00386480" w:rsidRDefault="00460D49">
      <w:pPr>
        <w:jc w:val="both"/>
        <w:rPr>
          <w:del w:id="67" w:author="Elissa Lane" w:date="2021-05-14T16:24:00Z"/>
          <w:rFonts w:ascii="Raleway" w:eastAsia="Raleway" w:hAnsi="Raleway" w:cs="Raleway"/>
        </w:rPr>
      </w:pPr>
    </w:p>
    <w:tbl>
      <w:tblPr>
        <w:tblStyle w:val="a1"/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7"/>
        <w:gridCol w:w="1347"/>
        <w:gridCol w:w="1523"/>
        <w:gridCol w:w="1968"/>
      </w:tblGrid>
      <w:tr w:rsidR="00460D49" w:rsidRPr="005C1D2B" w:rsidDel="00386480" w14:paraId="158A6F9C" w14:textId="25E265FB" w:rsidTr="00A218C9">
        <w:trPr>
          <w:jc w:val="center"/>
          <w:del w:id="68" w:author="Elissa Lane" w:date="2021-05-14T16:24:00Z"/>
        </w:trPr>
        <w:tc>
          <w:tcPr>
            <w:tcW w:w="4967" w:type="dxa"/>
          </w:tcPr>
          <w:p w14:paraId="0F619701" w14:textId="2FC1DE29" w:rsidR="00460D49" w:rsidRPr="005C1D2B" w:rsidDel="00386480" w:rsidRDefault="00460D49">
            <w:pPr>
              <w:jc w:val="both"/>
              <w:rPr>
                <w:del w:id="69" w:author="Elissa Lane" w:date="2021-05-14T16:24:00Z"/>
                <w:rFonts w:ascii="Raleway" w:eastAsia="Raleway" w:hAnsi="Raleway" w:cs="Raleway"/>
                <w:b/>
              </w:rPr>
            </w:pPr>
          </w:p>
        </w:tc>
        <w:tc>
          <w:tcPr>
            <w:tcW w:w="1347" w:type="dxa"/>
          </w:tcPr>
          <w:p w14:paraId="2DEAC64D" w14:textId="00C1A16F" w:rsidR="00460D49" w:rsidRPr="005C1D2B" w:rsidDel="00386480" w:rsidRDefault="00761EEE">
            <w:pPr>
              <w:jc w:val="both"/>
              <w:rPr>
                <w:del w:id="70" w:author="Elissa Lane" w:date="2021-05-14T16:24:00Z"/>
                <w:rFonts w:ascii="Raleway" w:eastAsia="Raleway" w:hAnsi="Raleway" w:cs="Raleway"/>
                <w:b/>
              </w:rPr>
            </w:pPr>
            <w:del w:id="71" w:author="Elissa Lane" w:date="2021-05-14T16:24:00Z">
              <w:r w:rsidRPr="005C1D2B" w:rsidDel="00386480">
                <w:rPr>
                  <w:rFonts w:ascii="Raleway" w:eastAsia="Raleway" w:hAnsi="Raleway" w:cs="Raleway"/>
                  <w:b/>
                </w:rPr>
                <w:delText>Volume (tonnes)</w:delText>
              </w:r>
            </w:del>
          </w:p>
          <w:p w14:paraId="22C646A6" w14:textId="7CB458DB" w:rsidR="00460D49" w:rsidRPr="005C1D2B" w:rsidDel="00386480" w:rsidRDefault="00761EEE">
            <w:pPr>
              <w:jc w:val="both"/>
              <w:rPr>
                <w:del w:id="72" w:author="Elissa Lane" w:date="2021-05-14T16:24:00Z"/>
                <w:rFonts w:ascii="Raleway" w:eastAsia="Raleway" w:hAnsi="Raleway" w:cs="Raleway"/>
                <w:b/>
              </w:rPr>
            </w:pPr>
            <w:del w:id="73" w:author="Elissa Lane" w:date="2021-05-14T16:24:00Z">
              <w:r w:rsidRPr="005C1D2B" w:rsidDel="00386480">
                <w:rPr>
                  <w:rFonts w:ascii="Raleway" w:eastAsia="Raleway" w:hAnsi="Raleway" w:cs="Raleway"/>
                  <w:b/>
                </w:rPr>
                <w:delText>Shell</w:delText>
              </w:r>
            </w:del>
          </w:p>
        </w:tc>
        <w:tc>
          <w:tcPr>
            <w:tcW w:w="1523" w:type="dxa"/>
          </w:tcPr>
          <w:p w14:paraId="2B911D81" w14:textId="7C39D892" w:rsidR="00460D49" w:rsidRPr="005C1D2B" w:rsidDel="00386480" w:rsidRDefault="00761EEE">
            <w:pPr>
              <w:jc w:val="both"/>
              <w:rPr>
                <w:del w:id="74" w:author="Elissa Lane" w:date="2021-05-14T16:24:00Z"/>
                <w:rFonts w:ascii="Raleway" w:eastAsia="Raleway" w:hAnsi="Raleway" w:cs="Raleway"/>
                <w:b/>
              </w:rPr>
            </w:pPr>
            <w:del w:id="75" w:author="Elissa Lane" w:date="2021-05-14T16:24:00Z">
              <w:r w:rsidRPr="005C1D2B" w:rsidDel="00386480">
                <w:rPr>
                  <w:rFonts w:ascii="Raleway" w:eastAsia="Raleway" w:hAnsi="Raleway" w:cs="Raleway"/>
                  <w:b/>
                </w:rPr>
                <w:delText>Volume (tonnes)</w:delText>
              </w:r>
            </w:del>
          </w:p>
          <w:p w14:paraId="7925B779" w14:textId="14B099D8" w:rsidR="00460D49" w:rsidRPr="005C1D2B" w:rsidDel="00386480" w:rsidRDefault="00B93170">
            <w:pPr>
              <w:jc w:val="both"/>
              <w:rPr>
                <w:del w:id="76" w:author="Elissa Lane" w:date="2021-05-14T16:24:00Z"/>
                <w:rFonts w:ascii="Raleway" w:eastAsia="Raleway" w:hAnsi="Raleway" w:cs="Raleway"/>
                <w:b/>
              </w:rPr>
            </w:pPr>
            <w:del w:id="77" w:author="Elissa Lane" w:date="2021-05-14T16:24:00Z">
              <w:r w:rsidRPr="005C1D2B" w:rsidDel="00386480">
                <w:rPr>
                  <w:rFonts w:ascii="Raleway" w:eastAsia="Raleway" w:hAnsi="Raleway" w:cs="Raleway"/>
                  <w:b/>
                </w:rPr>
                <w:delText>Egg Products</w:delText>
              </w:r>
            </w:del>
          </w:p>
        </w:tc>
        <w:tc>
          <w:tcPr>
            <w:tcW w:w="1968" w:type="dxa"/>
          </w:tcPr>
          <w:p w14:paraId="36FCA674" w14:textId="050EDA89" w:rsidR="00460D49" w:rsidRPr="005C1D2B" w:rsidDel="00386480" w:rsidRDefault="00761EEE">
            <w:pPr>
              <w:jc w:val="both"/>
              <w:rPr>
                <w:del w:id="78" w:author="Elissa Lane" w:date="2021-05-14T16:24:00Z"/>
                <w:rFonts w:ascii="Raleway" w:eastAsia="Raleway" w:hAnsi="Raleway" w:cs="Raleway"/>
                <w:b/>
              </w:rPr>
            </w:pPr>
            <w:del w:id="79" w:author="Elissa Lane" w:date="2021-05-14T16:24:00Z">
              <w:r w:rsidRPr="005C1D2B" w:rsidDel="00386480">
                <w:rPr>
                  <w:rFonts w:ascii="Raleway" w:eastAsia="Raleway" w:hAnsi="Raleway" w:cs="Raleway"/>
                  <w:b/>
                </w:rPr>
                <w:delText>Volume (tonnes) products sold (</w:delText>
              </w:r>
              <w:r w:rsidR="000914A4" w:rsidRPr="005C1D2B" w:rsidDel="00386480">
                <w:rPr>
                  <w:rFonts w:ascii="Raleway" w:eastAsia="Raleway" w:hAnsi="Raleway" w:cs="Raleway"/>
                  <w:b/>
                </w:rPr>
                <w:delText xml:space="preserve">manufactured by </w:delText>
              </w:r>
              <w:r w:rsidRPr="005C1D2B" w:rsidDel="00386480">
                <w:rPr>
                  <w:rFonts w:ascii="Raleway" w:eastAsia="Raleway" w:hAnsi="Raleway" w:cs="Raleway"/>
                  <w:b/>
                </w:rPr>
                <w:delText>3rd party)</w:delText>
              </w:r>
            </w:del>
          </w:p>
        </w:tc>
      </w:tr>
      <w:tr w:rsidR="00460D49" w:rsidRPr="005C1D2B" w:rsidDel="00386480" w14:paraId="71367132" w14:textId="2A91146B" w:rsidTr="00A218C9">
        <w:trPr>
          <w:jc w:val="center"/>
          <w:del w:id="80" w:author="Elissa Lane" w:date="2021-05-14T16:24:00Z"/>
        </w:trPr>
        <w:tc>
          <w:tcPr>
            <w:tcW w:w="4967" w:type="dxa"/>
          </w:tcPr>
          <w:p w14:paraId="7AE86160" w14:textId="3396B6F2" w:rsidR="00460D49" w:rsidRPr="005C1D2B" w:rsidDel="00386480" w:rsidRDefault="001564EE">
            <w:pPr>
              <w:jc w:val="both"/>
              <w:rPr>
                <w:del w:id="81" w:author="Elissa Lane" w:date="2021-05-14T16:24:00Z"/>
                <w:rFonts w:ascii="Raleway" w:eastAsia="Raleway" w:hAnsi="Raleway" w:cs="Raleway"/>
              </w:rPr>
            </w:pPr>
            <w:del w:id="82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Total cage-free (physical sourcing)</w:delText>
              </w:r>
            </w:del>
          </w:p>
        </w:tc>
        <w:tc>
          <w:tcPr>
            <w:tcW w:w="1347" w:type="dxa"/>
          </w:tcPr>
          <w:p w14:paraId="3FEC986F" w14:textId="37F5322A" w:rsidR="00460D49" w:rsidRPr="005C1D2B" w:rsidDel="00386480" w:rsidRDefault="00460D49">
            <w:pPr>
              <w:jc w:val="both"/>
              <w:rPr>
                <w:del w:id="83" w:author="Elissa Lane" w:date="2021-05-14T16:24:00Z"/>
                <w:rFonts w:ascii="Raleway" w:eastAsia="Raleway" w:hAnsi="Raleway" w:cs="Raleway"/>
              </w:rPr>
            </w:pPr>
          </w:p>
        </w:tc>
        <w:tc>
          <w:tcPr>
            <w:tcW w:w="1523" w:type="dxa"/>
          </w:tcPr>
          <w:p w14:paraId="72A0BE33" w14:textId="54923D57" w:rsidR="00460D49" w:rsidRPr="005C1D2B" w:rsidDel="00386480" w:rsidRDefault="00460D49">
            <w:pPr>
              <w:jc w:val="both"/>
              <w:rPr>
                <w:del w:id="84" w:author="Elissa Lane" w:date="2021-05-14T16:24:00Z"/>
                <w:rFonts w:ascii="Raleway" w:eastAsia="Raleway" w:hAnsi="Raleway" w:cs="Raleway"/>
              </w:rPr>
            </w:pPr>
          </w:p>
        </w:tc>
        <w:tc>
          <w:tcPr>
            <w:tcW w:w="1968" w:type="dxa"/>
          </w:tcPr>
          <w:p w14:paraId="1BADAF9A" w14:textId="09480268" w:rsidR="00460D49" w:rsidRPr="005C1D2B" w:rsidDel="00386480" w:rsidRDefault="00460D49">
            <w:pPr>
              <w:jc w:val="both"/>
              <w:rPr>
                <w:del w:id="85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35465D81" w14:textId="6FDC7F36" w:rsidTr="00A218C9">
        <w:trPr>
          <w:trHeight w:val="240"/>
          <w:jc w:val="center"/>
          <w:del w:id="86" w:author="Elissa Lane" w:date="2021-05-14T16:24:00Z"/>
        </w:trPr>
        <w:tc>
          <w:tcPr>
            <w:tcW w:w="4967" w:type="dxa"/>
          </w:tcPr>
          <w:p w14:paraId="1708D0DB" w14:textId="60282D14" w:rsidR="00460D49" w:rsidRPr="005C1D2B" w:rsidDel="00386480" w:rsidRDefault="00761EEE">
            <w:pPr>
              <w:jc w:val="both"/>
              <w:rPr>
                <w:del w:id="87" w:author="Elissa Lane" w:date="2021-05-14T16:24:00Z"/>
                <w:rFonts w:ascii="Raleway" w:eastAsia="Raleway" w:hAnsi="Raleway" w:cs="Raleway"/>
              </w:rPr>
            </w:pPr>
            <w:del w:id="88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% cage-free of total egg</w:delText>
              </w:r>
              <w:r w:rsidR="001564EE" w:rsidRPr="005C1D2B" w:rsidDel="00386480">
                <w:rPr>
                  <w:rFonts w:ascii="Raleway" w:eastAsia="Raleway" w:hAnsi="Raleway" w:cs="Raleway"/>
                </w:rPr>
                <w:delText xml:space="preserve"> </w:delText>
              </w:r>
              <w:r w:rsidRPr="005C1D2B" w:rsidDel="00386480">
                <w:rPr>
                  <w:rFonts w:ascii="Raleway" w:eastAsia="Raleway" w:hAnsi="Raleway" w:cs="Raleway"/>
                </w:rPr>
                <w:delText>usage</w:delText>
              </w:r>
            </w:del>
          </w:p>
        </w:tc>
        <w:tc>
          <w:tcPr>
            <w:tcW w:w="2870" w:type="dxa"/>
            <w:gridSpan w:val="2"/>
          </w:tcPr>
          <w:p w14:paraId="48411555" w14:textId="00564AAF" w:rsidR="00460D49" w:rsidRPr="005C1D2B" w:rsidDel="00386480" w:rsidRDefault="00460D49">
            <w:pPr>
              <w:jc w:val="both"/>
              <w:rPr>
                <w:del w:id="89" w:author="Elissa Lane" w:date="2021-05-14T16:24:00Z"/>
                <w:rFonts w:ascii="Raleway" w:eastAsia="Raleway" w:hAnsi="Raleway" w:cs="Raleway"/>
              </w:rPr>
            </w:pPr>
          </w:p>
        </w:tc>
        <w:tc>
          <w:tcPr>
            <w:tcW w:w="1968" w:type="dxa"/>
          </w:tcPr>
          <w:p w14:paraId="03DC4B6E" w14:textId="097BDD11" w:rsidR="00460D49" w:rsidRPr="005C1D2B" w:rsidDel="00386480" w:rsidRDefault="00460D49">
            <w:pPr>
              <w:jc w:val="both"/>
              <w:rPr>
                <w:del w:id="90" w:author="Elissa Lane" w:date="2021-05-14T16:24:00Z"/>
                <w:rFonts w:ascii="Raleway" w:eastAsia="Raleway" w:hAnsi="Raleway" w:cs="Raleway"/>
              </w:rPr>
            </w:pPr>
          </w:p>
        </w:tc>
      </w:tr>
    </w:tbl>
    <w:p w14:paraId="724BABCB" w14:textId="79091F02" w:rsidR="001564EE" w:rsidRPr="005C1D2B" w:rsidDel="00386480" w:rsidRDefault="001564EE">
      <w:pPr>
        <w:jc w:val="both"/>
        <w:rPr>
          <w:del w:id="91" w:author="Elissa Lane" w:date="2021-05-14T16:24:00Z"/>
          <w:rFonts w:ascii="Raleway" w:eastAsia="Raleway" w:hAnsi="Raleway" w:cs="Raleway"/>
          <w:b/>
          <w:bCs/>
        </w:rPr>
      </w:pPr>
    </w:p>
    <w:p w14:paraId="62E5B663" w14:textId="45EDFAD5" w:rsidR="001564EE" w:rsidRPr="005C1D2B" w:rsidDel="00386480" w:rsidRDefault="001564EE" w:rsidP="001564EE">
      <w:pPr>
        <w:jc w:val="both"/>
        <w:rPr>
          <w:del w:id="92" w:author="Elissa Lane" w:date="2021-05-14T16:24:00Z"/>
          <w:rFonts w:ascii="Raleway" w:eastAsia="Raleway" w:hAnsi="Raleway" w:cs="Raleway"/>
        </w:rPr>
      </w:pPr>
      <w:del w:id="93" w:author="Elissa Lane" w:date="2021-05-14T16:24:00Z">
        <w:r w:rsidRPr="005C1D2B" w:rsidDel="00386480">
          <w:rPr>
            <w:rFonts w:ascii="Raleway" w:eastAsia="Raleway" w:hAnsi="Raleway" w:cs="Raleway"/>
            <w:b/>
            <w:bCs/>
          </w:rPr>
          <w:delText xml:space="preserve">2.3.2 </w:delText>
        </w:r>
        <w:r w:rsidRPr="005C1D2B" w:rsidDel="00386480">
          <w:rPr>
            <w:rFonts w:ascii="Raleway" w:eastAsia="Raleway" w:hAnsi="Raleway" w:cs="Raleway"/>
          </w:rPr>
          <w:delText xml:space="preserve">Total volume of </w:delText>
        </w:r>
        <w:r w:rsidR="00BF4AE2" w:rsidRPr="005C1D2B" w:rsidDel="00386480">
          <w:rPr>
            <w:rFonts w:ascii="Raleway" w:eastAsia="Raleway" w:hAnsi="Raleway" w:cs="Raleway"/>
          </w:rPr>
          <w:delText>conventional/</w:delText>
        </w:r>
        <w:r w:rsidRPr="005C1D2B" w:rsidDel="00386480">
          <w:rPr>
            <w:rFonts w:ascii="Raleway" w:eastAsia="Raleway" w:hAnsi="Raleway" w:cs="Raleway"/>
          </w:rPr>
          <w:delText>caged eggs offset by Impact Incentives</w:delText>
        </w:r>
      </w:del>
    </w:p>
    <w:p w14:paraId="2FBE97D3" w14:textId="55BCA9B9" w:rsidR="001564EE" w:rsidRPr="005C1D2B" w:rsidDel="00386480" w:rsidRDefault="001564EE">
      <w:pPr>
        <w:jc w:val="both"/>
        <w:rPr>
          <w:del w:id="94" w:author="Elissa Lane" w:date="2021-05-14T16:24:00Z"/>
          <w:rFonts w:ascii="Raleway" w:eastAsia="Raleway" w:hAnsi="Raleway" w:cs="Raleway"/>
          <w:b/>
          <w:bCs/>
        </w:rPr>
      </w:pPr>
    </w:p>
    <w:tbl>
      <w:tblPr>
        <w:tblW w:w="8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5"/>
        <w:gridCol w:w="2955"/>
      </w:tblGrid>
      <w:tr w:rsidR="001564EE" w:rsidRPr="005C1D2B" w:rsidDel="00386480" w14:paraId="69DC0DD6" w14:textId="16BBA1BE" w:rsidTr="008E2E52">
        <w:trPr>
          <w:jc w:val="center"/>
          <w:del w:id="95" w:author="Elissa Lane" w:date="2021-05-14T16:24:00Z"/>
        </w:trPr>
        <w:tc>
          <w:tcPr>
            <w:tcW w:w="5085" w:type="dxa"/>
          </w:tcPr>
          <w:p w14:paraId="49E9E822" w14:textId="4AC951C7" w:rsidR="001564EE" w:rsidRPr="005C1D2B" w:rsidDel="00386480" w:rsidRDefault="001564EE" w:rsidP="001564EE">
            <w:pPr>
              <w:jc w:val="both"/>
              <w:rPr>
                <w:del w:id="96" w:author="Elissa Lane" w:date="2021-05-14T16:24:00Z"/>
                <w:rFonts w:ascii="Raleway" w:eastAsia="Raleway" w:hAnsi="Raleway" w:cs="Raleway"/>
              </w:rPr>
            </w:pPr>
            <w:del w:id="97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Impact Incentives from producer</w:delText>
              </w:r>
            </w:del>
          </w:p>
        </w:tc>
        <w:tc>
          <w:tcPr>
            <w:tcW w:w="2955" w:type="dxa"/>
            <w:vMerge w:val="restart"/>
          </w:tcPr>
          <w:p w14:paraId="2D7B2F8D" w14:textId="2853178F" w:rsidR="001564EE" w:rsidRPr="005C1D2B" w:rsidDel="00386480" w:rsidRDefault="001564EE" w:rsidP="001564EE">
            <w:pPr>
              <w:jc w:val="both"/>
              <w:rPr>
                <w:del w:id="98" w:author="Elissa Lane" w:date="2021-05-14T16:24:00Z"/>
                <w:rFonts w:ascii="Raleway" w:eastAsia="Raleway" w:hAnsi="Raleway" w:cs="Raleway"/>
                <w:b/>
                <w:bCs/>
              </w:rPr>
            </w:pPr>
          </w:p>
        </w:tc>
      </w:tr>
      <w:tr w:rsidR="001564EE" w:rsidRPr="005C1D2B" w:rsidDel="00386480" w14:paraId="1FC1114E" w14:textId="7F77B471" w:rsidTr="008E2E52">
        <w:trPr>
          <w:jc w:val="center"/>
          <w:del w:id="99" w:author="Elissa Lane" w:date="2021-05-14T16:24:00Z"/>
        </w:trPr>
        <w:tc>
          <w:tcPr>
            <w:tcW w:w="5085" w:type="dxa"/>
          </w:tcPr>
          <w:p w14:paraId="3A0BADDF" w14:textId="1532B502" w:rsidR="001564EE" w:rsidRPr="005C1D2B" w:rsidDel="00386480" w:rsidRDefault="001564EE" w:rsidP="001564EE">
            <w:pPr>
              <w:jc w:val="both"/>
              <w:rPr>
                <w:del w:id="100" w:author="Elissa Lane" w:date="2021-05-14T16:24:00Z"/>
                <w:rFonts w:ascii="Raleway" w:eastAsia="Raleway" w:hAnsi="Raleway" w:cs="Raleway"/>
              </w:rPr>
            </w:pPr>
            <w:del w:id="101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Impact Incentives from processor</w:delText>
              </w:r>
            </w:del>
          </w:p>
        </w:tc>
        <w:tc>
          <w:tcPr>
            <w:tcW w:w="2955" w:type="dxa"/>
            <w:vMerge/>
          </w:tcPr>
          <w:p w14:paraId="6D1A29C3" w14:textId="5556D6B5" w:rsidR="001564EE" w:rsidRPr="005C1D2B" w:rsidDel="00386480" w:rsidRDefault="001564EE" w:rsidP="001564EE">
            <w:pPr>
              <w:jc w:val="both"/>
              <w:rPr>
                <w:del w:id="102" w:author="Elissa Lane" w:date="2021-05-14T16:24:00Z"/>
                <w:rFonts w:ascii="Raleway" w:eastAsia="Raleway" w:hAnsi="Raleway" w:cs="Raleway"/>
                <w:b/>
                <w:bCs/>
              </w:rPr>
            </w:pPr>
          </w:p>
        </w:tc>
      </w:tr>
      <w:tr w:rsidR="001564EE" w:rsidRPr="005C1D2B" w:rsidDel="00386480" w14:paraId="5915913C" w14:textId="343FEF9A" w:rsidTr="008E2E52">
        <w:trPr>
          <w:trHeight w:val="240"/>
          <w:jc w:val="center"/>
          <w:del w:id="103" w:author="Elissa Lane" w:date="2021-05-14T16:24:00Z"/>
        </w:trPr>
        <w:tc>
          <w:tcPr>
            <w:tcW w:w="5085" w:type="dxa"/>
          </w:tcPr>
          <w:p w14:paraId="4CC1B3BA" w14:textId="448C044B" w:rsidR="001564EE" w:rsidRPr="005C1D2B" w:rsidDel="00386480" w:rsidRDefault="001564EE" w:rsidP="001564EE">
            <w:pPr>
              <w:jc w:val="both"/>
              <w:rPr>
                <w:del w:id="104" w:author="Elissa Lane" w:date="2021-05-14T16:24:00Z"/>
                <w:rFonts w:ascii="Raleway" w:eastAsia="Raleway" w:hAnsi="Raleway" w:cs="Raleway"/>
              </w:rPr>
            </w:pPr>
            <w:del w:id="105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 xml:space="preserve">% </w:delText>
              </w:r>
              <w:r w:rsidR="00BF4AE2" w:rsidRPr="005C1D2B" w:rsidDel="00386480">
                <w:rPr>
                  <w:rFonts w:ascii="Raleway" w:eastAsia="Raleway" w:hAnsi="Raleway" w:cs="Raleway"/>
                </w:rPr>
                <w:delText>conventional/</w:delText>
              </w:r>
              <w:r w:rsidRPr="005C1D2B" w:rsidDel="00386480">
                <w:rPr>
                  <w:rFonts w:ascii="Raleway" w:eastAsia="Raleway" w:hAnsi="Raleway" w:cs="Raleway"/>
                </w:rPr>
                <w:delText>caged eggs offset by Impact Incentives</w:delText>
              </w:r>
            </w:del>
          </w:p>
        </w:tc>
        <w:tc>
          <w:tcPr>
            <w:tcW w:w="2955" w:type="dxa"/>
          </w:tcPr>
          <w:p w14:paraId="3E18D0F8" w14:textId="4A8D92A7" w:rsidR="001564EE" w:rsidRPr="005C1D2B" w:rsidDel="00386480" w:rsidRDefault="001564EE" w:rsidP="001564EE">
            <w:pPr>
              <w:jc w:val="both"/>
              <w:rPr>
                <w:del w:id="106" w:author="Elissa Lane" w:date="2021-05-14T16:24:00Z"/>
                <w:rFonts w:ascii="Raleway" w:eastAsia="Raleway" w:hAnsi="Raleway" w:cs="Raleway"/>
                <w:b/>
                <w:bCs/>
              </w:rPr>
            </w:pPr>
          </w:p>
        </w:tc>
      </w:tr>
    </w:tbl>
    <w:p w14:paraId="7AD5A9D3" w14:textId="13D7C61B" w:rsidR="001564EE" w:rsidRPr="005C1D2B" w:rsidDel="00386480" w:rsidRDefault="001564EE">
      <w:pPr>
        <w:jc w:val="both"/>
        <w:rPr>
          <w:del w:id="107" w:author="Elissa Lane" w:date="2021-05-14T16:24:00Z"/>
          <w:rFonts w:ascii="Raleway" w:eastAsia="Raleway" w:hAnsi="Raleway" w:cs="Raleway"/>
          <w:b/>
          <w:bCs/>
        </w:rPr>
      </w:pPr>
    </w:p>
    <w:p w14:paraId="43C615F6" w14:textId="03D645ED" w:rsidR="00460D49" w:rsidRPr="005C1D2B" w:rsidDel="00386480" w:rsidRDefault="00761EEE" w:rsidP="00A362FA">
      <w:pPr>
        <w:jc w:val="both"/>
        <w:rPr>
          <w:del w:id="108" w:author="Elissa Lane" w:date="2021-05-14T16:24:00Z"/>
          <w:rFonts w:ascii="Raleway" w:eastAsia="Raleway" w:hAnsi="Raleway" w:cs="Raleway"/>
        </w:rPr>
      </w:pPr>
      <w:del w:id="109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2.4</w:delText>
        </w:r>
        <w:r w:rsidRPr="005C1D2B" w:rsidDel="00386480">
          <w:rPr>
            <w:rFonts w:ascii="Raleway" w:eastAsia="Raleway" w:hAnsi="Raleway" w:cs="Raleway"/>
          </w:rPr>
          <w:delText xml:space="preserve"> Break down your percentage of cage-free egg usage by region</w:delText>
        </w:r>
      </w:del>
    </w:p>
    <w:p w14:paraId="214566BF" w14:textId="4E454CFE" w:rsidR="00460D49" w:rsidRPr="005C1D2B" w:rsidDel="00386480" w:rsidRDefault="00460D49">
      <w:pPr>
        <w:ind w:left="1080"/>
        <w:jc w:val="both"/>
        <w:rPr>
          <w:del w:id="110" w:author="Elissa Lane" w:date="2021-05-14T16:24:00Z"/>
          <w:rFonts w:ascii="Raleway" w:eastAsia="Raleway" w:hAnsi="Raleway" w:cs="Raleway"/>
        </w:rPr>
      </w:pPr>
    </w:p>
    <w:tbl>
      <w:tblPr>
        <w:tblStyle w:val="a2"/>
        <w:tblW w:w="6123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61"/>
        <w:gridCol w:w="2362"/>
      </w:tblGrid>
      <w:tr w:rsidR="00460D49" w:rsidRPr="005C1D2B" w:rsidDel="00386480" w14:paraId="58F5240C" w14:textId="0B4784BA">
        <w:trPr>
          <w:trHeight w:val="540"/>
          <w:del w:id="111" w:author="Elissa Lane" w:date="2021-05-14T16:24:00Z"/>
        </w:trPr>
        <w:tc>
          <w:tcPr>
            <w:tcW w:w="3761" w:type="dxa"/>
          </w:tcPr>
          <w:p w14:paraId="7E8361D5" w14:textId="5FB676D7" w:rsidR="00460D49" w:rsidRPr="005C1D2B" w:rsidDel="00386480" w:rsidRDefault="00761EEE">
            <w:pPr>
              <w:jc w:val="both"/>
              <w:rPr>
                <w:del w:id="112" w:author="Elissa Lane" w:date="2021-05-14T16:24:00Z"/>
                <w:rFonts w:ascii="Raleway" w:eastAsia="Raleway" w:hAnsi="Raleway" w:cs="Raleway"/>
              </w:rPr>
            </w:pPr>
            <w:del w:id="113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Region</w:delText>
              </w:r>
            </w:del>
          </w:p>
        </w:tc>
        <w:tc>
          <w:tcPr>
            <w:tcW w:w="2362" w:type="dxa"/>
          </w:tcPr>
          <w:p w14:paraId="114D2E47" w14:textId="1209567C" w:rsidR="00460D49" w:rsidRPr="005C1D2B" w:rsidDel="00386480" w:rsidRDefault="00761EEE">
            <w:pPr>
              <w:ind w:left="360"/>
              <w:jc w:val="both"/>
              <w:rPr>
                <w:del w:id="114" w:author="Elissa Lane" w:date="2021-05-14T16:24:00Z"/>
                <w:rFonts w:ascii="Raleway" w:eastAsia="Raleway" w:hAnsi="Raleway" w:cs="Raleway"/>
              </w:rPr>
            </w:pPr>
            <w:del w:id="115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% cage-free of total regional volume</w:delText>
              </w:r>
            </w:del>
          </w:p>
        </w:tc>
      </w:tr>
      <w:tr w:rsidR="00460D49" w:rsidRPr="005C1D2B" w:rsidDel="00386480" w14:paraId="1BD2A397" w14:textId="2184DB3E">
        <w:trPr>
          <w:del w:id="116" w:author="Elissa Lane" w:date="2021-05-14T16:24:00Z"/>
        </w:trPr>
        <w:tc>
          <w:tcPr>
            <w:tcW w:w="3761" w:type="dxa"/>
          </w:tcPr>
          <w:p w14:paraId="4F74BA6C" w14:textId="24AE2CB6" w:rsidR="00460D49" w:rsidRPr="005C1D2B" w:rsidDel="00386480" w:rsidRDefault="00761EEE">
            <w:pPr>
              <w:jc w:val="both"/>
              <w:rPr>
                <w:del w:id="117" w:author="Elissa Lane" w:date="2021-05-14T16:24:00Z"/>
                <w:rFonts w:ascii="Raleway" w:eastAsia="Raleway" w:hAnsi="Raleway" w:cs="Raleway"/>
              </w:rPr>
            </w:pPr>
            <w:del w:id="118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Africa</w:delText>
              </w:r>
            </w:del>
          </w:p>
        </w:tc>
        <w:tc>
          <w:tcPr>
            <w:tcW w:w="2362" w:type="dxa"/>
          </w:tcPr>
          <w:p w14:paraId="4C20A7D0" w14:textId="48F6075A" w:rsidR="00460D49" w:rsidRPr="005C1D2B" w:rsidDel="00386480" w:rsidRDefault="00460D49">
            <w:pPr>
              <w:ind w:left="360"/>
              <w:jc w:val="both"/>
              <w:rPr>
                <w:del w:id="119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00069318" w14:textId="4F4A76DB">
        <w:trPr>
          <w:del w:id="120" w:author="Elissa Lane" w:date="2021-05-14T16:24:00Z"/>
        </w:trPr>
        <w:tc>
          <w:tcPr>
            <w:tcW w:w="3761" w:type="dxa"/>
          </w:tcPr>
          <w:p w14:paraId="7ADAA734" w14:textId="08D95A40" w:rsidR="00460D49" w:rsidRPr="005C1D2B" w:rsidDel="00386480" w:rsidRDefault="00C34D44">
            <w:pPr>
              <w:jc w:val="both"/>
              <w:rPr>
                <w:del w:id="121" w:author="Elissa Lane" w:date="2021-05-14T16:24:00Z"/>
                <w:rFonts w:ascii="Raleway" w:eastAsia="Raleway" w:hAnsi="Raleway" w:cs="Raleway"/>
              </w:rPr>
            </w:pPr>
            <w:del w:id="122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Latin America (including Mexico)</w:delText>
              </w:r>
            </w:del>
          </w:p>
        </w:tc>
        <w:tc>
          <w:tcPr>
            <w:tcW w:w="2362" w:type="dxa"/>
          </w:tcPr>
          <w:p w14:paraId="314D5D71" w14:textId="1567EF0D" w:rsidR="00460D49" w:rsidRPr="005C1D2B" w:rsidDel="00386480" w:rsidRDefault="00460D49">
            <w:pPr>
              <w:ind w:left="360"/>
              <w:jc w:val="both"/>
              <w:rPr>
                <w:del w:id="123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1BF945F5" w14:textId="54510671">
        <w:trPr>
          <w:del w:id="124" w:author="Elissa Lane" w:date="2021-05-14T16:24:00Z"/>
        </w:trPr>
        <w:tc>
          <w:tcPr>
            <w:tcW w:w="3761" w:type="dxa"/>
          </w:tcPr>
          <w:p w14:paraId="1745A76F" w14:textId="534A5F3A" w:rsidR="00460D49" w:rsidRPr="005C1D2B" w:rsidDel="00386480" w:rsidRDefault="00761EEE">
            <w:pPr>
              <w:jc w:val="both"/>
              <w:rPr>
                <w:del w:id="125" w:author="Elissa Lane" w:date="2021-05-14T16:24:00Z"/>
                <w:rFonts w:ascii="Raleway" w:eastAsia="Raleway" w:hAnsi="Raleway" w:cs="Raleway"/>
              </w:rPr>
            </w:pPr>
            <w:del w:id="126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North America</w:delText>
              </w:r>
              <w:r w:rsidR="00C34D44" w:rsidRPr="005C1D2B" w:rsidDel="00386480">
                <w:rPr>
                  <w:rFonts w:ascii="Raleway" w:eastAsia="Raleway" w:hAnsi="Raleway" w:cs="Raleway"/>
                </w:rPr>
                <w:delText xml:space="preserve"> </w:delText>
              </w:r>
            </w:del>
          </w:p>
        </w:tc>
        <w:tc>
          <w:tcPr>
            <w:tcW w:w="2362" w:type="dxa"/>
          </w:tcPr>
          <w:p w14:paraId="66350B24" w14:textId="67341686" w:rsidR="00460D49" w:rsidRPr="005C1D2B" w:rsidDel="00386480" w:rsidRDefault="00460D49">
            <w:pPr>
              <w:ind w:left="360"/>
              <w:jc w:val="both"/>
              <w:rPr>
                <w:del w:id="127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0D430878" w14:textId="3B9505C3">
        <w:trPr>
          <w:del w:id="128" w:author="Elissa Lane" w:date="2021-05-14T16:24:00Z"/>
        </w:trPr>
        <w:tc>
          <w:tcPr>
            <w:tcW w:w="3761" w:type="dxa"/>
          </w:tcPr>
          <w:p w14:paraId="44FD7C27" w14:textId="574D285B" w:rsidR="00460D49" w:rsidRPr="005C1D2B" w:rsidDel="00386480" w:rsidRDefault="00761EEE">
            <w:pPr>
              <w:jc w:val="both"/>
              <w:rPr>
                <w:del w:id="129" w:author="Elissa Lane" w:date="2021-05-14T16:24:00Z"/>
                <w:rFonts w:ascii="Raleway" w:eastAsia="Raleway" w:hAnsi="Raleway" w:cs="Raleway"/>
              </w:rPr>
            </w:pPr>
            <w:del w:id="130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Asia</w:delText>
              </w:r>
              <w:r w:rsidR="00C34D44" w:rsidRPr="005C1D2B" w:rsidDel="00386480">
                <w:rPr>
                  <w:rFonts w:ascii="Raleway" w:eastAsia="Raleway" w:hAnsi="Raleway" w:cs="Raleway"/>
                </w:rPr>
                <w:delText xml:space="preserve"> (excluding China)</w:delText>
              </w:r>
            </w:del>
          </w:p>
        </w:tc>
        <w:tc>
          <w:tcPr>
            <w:tcW w:w="2362" w:type="dxa"/>
          </w:tcPr>
          <w:p w14:paraId="4B90CE31" w14:textId="4611FFF4" w:rsidR="00460D49" w:rsidRPr="005C1D2B" w:rsidDel="00386480" w:rsidRDefault="00460D49">
            <w:pPr>
              <w:ind w:left="360"/>
              <w:jc w:val="both"/>
              <w:rPr>
                <w:del w:id="131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16E7F409" w14:textId="079A261D">
        <w:trPr>
          <w:del w:id="132" w:author="Elissa Lane" w:date="2021-05-14T16:24:00Z"/>
        </w:trPr>
        <w:tc>
          <w:tcPr>
            <w:tcW w:w="3761" w:type="dxa"/>
          </w:tcPr>
          <w:p w14:paraId="5FA88ED3" w14:textId="404056B6" w:rsidR="00460D49" w:rsidRPr="005C1D2B" w:rsidDel="00386480" w:rsidRDefault="00761EEE">
            <w:pPr>
              <w:jc w:val="both"/>
              <w:rPr>
                <w:del w:id="133" w:author="Elissa Lane" w:date="2021-05-14T16:24:00Z"/>
                <w:rFonts w:ascii="Raleway" w:eastAsia="Raleway" w:hAnsi="Raleway" w:cs="Raleway"/>
              </w:rPr>
            </w:pPr>
            <w:del w:id="134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Europe</w:delText>
              </w:r>
            </w:del>
          </w:p>
        </w:tc>
        <w:tc>
          <w:tcPr>
            <w:tcW w:w="2362" w:type="dxa"/>
          </w:tcPr>
          <w:p w14:paraId="607C2D6F" w14:textId="7F4B521D" w:rsidR="00460D49" w:rsidRPr="005C1D2B" w:rsidDel="00386480" w:rsidRDefault="00460D49">
            <w:pPr>
              <w:ind w:left="360"/>
              <w:jc w:val="both"/>
              <w:rPr>
                <w:del w:id="135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5FAC48F5" w14:textId="718A919A">
        <w:trPr>
          <w:del w:id="136" w:author="Elissa Lane" w:date="2021-05-14T16:24:00Z"/>
        </w:trPr>
        <w:tc>
          <w:tcPr>
            <w:tcW w:w="3761" w:type="dxa"/>
          </w:tcPr>
          <w:p w14:paraId="5B89C8A5" w14:textId="17E2F95A" w:rsidR="00460D49" w:rsidRPr="005C1D2B" w:rsidDel="00386480" w:rsidRDefault="00761EEE">
            <w:pPr>
              <w:jc w:val="both"/>
              <w:rPr>
                <w:del w:id="137" w:author="Elissa Lane" w:date="2021-05-14T16:24:00Z"/>
                <w:rFonts w:ascii="Raleway" w:eastAsia="Raleway" w:hAnsi="Raleway" w:cs="Raleway"/>
              </w:rPr>
            </w:pPr>
            <w:del w:id="138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Middle East</w:delText>
              </w:r>
            </w:del>
          </w:p>
        </w:tc>
        <w:tc>
          <w:tcPr>
            <w:tcW w:w="2362" w:type="dxa"/>
          </w:tcPr>
          <w:p w14:paraId="4FE357CE" w14:textId="7984AA6A" w:rsidR="00460D49" w:rsidRPr="005C1D2B" w:rsidDel="00386480" w:rsidRDefault="00460D49">
            <w:pPr>
              <w:ind w:left="360"/>
              <w:jc w:val="both"/>
              <w:rPr>
                <w:del w:id="139" w:author="Elissa Lane" w:date="2021-05-14T16:24:00Z"/>
                <w:rFonts w:ascii="Raleway" w:eastAsia="Raleway" w:hAnsi="Raleway" w:cs="Raleway"/>
              </w:rPr>
            </w:pPr>
          </w:p>
        </w:tc>
      </w:tr>
      <w:tr w:rsidR="00460D49" w:rsidRPr="005C1D2B" w:rsidDel="00386480" w14:paraId="11E03923" w14:textId="49190E51">
        <w:trPr>
          <w:del w:id="140" w:author="Elissa Lane" w:date="2021-05-14T16:24:00Z"/>
        </w:trPr>
        <w:tc>
          <w:tcPr>
            <w:tcW w:w="3761" w:type="dxa"/>
          </w:tcPr>
          <w:p w14:paraId="6F77D803" w14:textId="5F919F65" w:rsidR="00460D49" w:rsidRPr="005C1D2B" w:rsidDel="00386480" w:rsidRDefault="00C34D44">
            <w:pPr>
              <w:jc w:val="both"/>
              <w:rPr>
                <w:del w:id="141" w:author="Elissa Lane" w:date="2021-05-14T16:24:00Z"/>
                <w:rFonts w:ascii="Raleway" w:eastAsia="Raleway" w:hAnsi="Raleway" w:cs="Raleway"/>
              </w:rPr>
            </w:pPr>
            <w:del w:id="142" w:author="Elissa Lane" w:date="2021-05-14T16:24:00Z">
              <w:r w:rsidRPr="005C1D2B" w:rsidDel="00386480">
                <w:rPr>
                  <w:rFonts w:ascii="Raleway" w:eastAsia="Raleway" w:hAnsi="Raleway" w:cs="Raleway"/>
                </w:rPr>
                <w:delText>China</w:delText>
              </w:r>
              <w:r w:rsidR="00761EEE" w:rsidRPr="005C1D2B" w:rsidDel="00386480">
                <w:rPr>
                  <w:rFonts w:ascii="Raleway" w:eastAsia="Raleway" w:hAnsi="Raleway" w:cs="Raleway"/>
                </w:rPr>
                <w:delText xml:space="preserve"> </w:delText>
              </w:r>
            </w:del>
          </w:p>
        </w:tc>
        <w:tc>
          <w:tcPr>
            <w:tcW w:w="2362" w:type="dxa"/>
          </w:tcPr>
          <w:p w14:paraId="63A6D257" w14:textId="709CC406" w:rsidR="00460D49" w:rsidRPr="005C1D2B" w:rsidDel="00386480" w:rsidRDefault="00460D49">
            <w:pPr>
              <w:ind w:left="360"/>
              <w:jc w:val="both"/>
              <w:rPr>
                <w:del w:id="143" w:author="Elissa Lane" w:date="2021-05-14T16:24:00Z"/>
                <w:rFonts w:ascii="Raleway" w:eastAsia="Raleway" w:hAnsi="Raleway" w:cs="Raleway"/>
              </w:rPr>
            </w:pPr>
          </w:p>
        </w:tc>
      </w:tr>
    </w:tbl>
    <w:p w14:paraId="61FCABE9" w14:textId="6147283E" w:rsidR="00460D49" w:rsidRPr="005C1D2B" w:rsidDel="00386480" w:rsidRDefault="00460D49">
      <w:pPr>
        <w:ind w:left="1080"/>
        <w:jc w:val="both"/>
        <w:rPr>
          <w:del w:id="144" w:author="Elissa Lane" w:date="2021-05-14T16:24:00Z"/>
          <w:rFonts w:ascii="Raleway" w:eastAsia="Raleway" w:hAnsi="Raleway" w:cs="Raleway"/>
        </w:rPr>
      </w:pPr>
    </w:p>
    <w:p w14:paraId="355BEC53" w14:textId="3CC8E49F" w:rsidR="00460D49" w:rsidRPr="005C1D2B" w:rsidDel="00386480" w:rsidRDefault="00761EEE">
      <w:pPr>
        <w:jc w:val="both"/>
        <w:rPr>
          <w:del w:id="145" w:author="Elissa Lane" w:date="2021-05-14T16:24:00Z"/>
          <w:rFonts w:ascii="Raleway" w:eastAsia="Raleway" w:hAnsi="Raleway" w:cs="Raleway"/>
        </w:rPr>
      </w:pPr>
      <w:del w:id="146" w:author="Elissa Lane" w:date="2021-05-14T16:24:00Z">
        <w:r w:rsidRPr="005C1D2B" w:rsidDel="00386480">
          <w:rPr>
            <w:rFonts w:ascii="Raleway" w:eastAsia="Raleway" w:hAnsi="Raleway" w:cs="Raleway"/>
            <w:b/>
          </w:rPr>
          <w:lastRenderedPageBreak/>
          <w:delText>2.5</w:delText>
        </w:r>
        <w:r w:rsidRPr="005C1D2B" w:rsidDel="00386480">
          <w:rPr>
            <w:rFonts w:ascii="Raleway" w:eastAsia="Raleway" w:hAnsi="Raleway" w:cs="Raleway"/>
          </w:rPr>
          <w:delText xml:space="preserve"> If your business has not yet reached 100% cage-free egg procurement through </w:delText>
        </w:r>
        <w:r w:rsidR="0060463A" w:rsidRPr="005C1D2B" w:rsidDel="00386480">
          <w:rPr>
            <w:rFonts w:ascii="Raleway" w:eastAsia="Raleway" w:hAnsi="Raleway" w:cs="Raleway"/>
          </w:rPr>
          <w:delText>physical sourcing (</w:delText>
        </w:r>
        <w:r w:rsidRPr="005C1D2B" w:rsidDel="00386480">
          <w:rPr>
            <w:rFonts w:ascii="Raleway" w:eastAsia="Raleway" w:hAnsi="Raleway" w:cs="Raleway"/>
          </w:rPr>
          <w:delText>Identity Preserved or Segregated models</w:delText>
        </w:r>
        <w:r w:rsidR="0060463A" w:rsidRPr="005C1D2B" w:rsidDel="00386480">
          <w:rPr>
            <w:rFonts w:ascii="Raleway" w:eastAsia="Raleway" w:hAnsi="Raleway" w:cs="Raleway"/>
          </w:rPr>
          <w:delText>)</w:delText>
        </w:r>
        <w:r w:rsidRPr="005C1D2B" w:rsidDel="00386480">
          <w:rPr>
            <w:rFonts w:ascii="Raleway" w:eastAsia="Raleway" w:hAnsi="Raleway" w:cs="Raleway"/>
          </w:rPr>
          <w:delText>, do you have plans to cover this gap through Impact Incentives?</w:delText>
        </w:r>
      </w:del>
    </w:p>
    <w:p w14:paraId="22860E76" w14:textId="01F7717F" w:rsidR="00460D49" w:rsidRPr="005C1D2B" w:rsidDel="00386480" w:rsidRDefault="00460D49">
      <w:pPr>
        <w:jc w:val="both"/>
        <w:rPr>
          <w:del w:id="147" w:author="Elissa Lane" w:date="2021-05-14T16:24:00Z"/>
          <w:rFonts w:ascii="Raleway" w:eastAsia="Raleway" w:hAnsi="Raleway" w:cs="Raleway"/>
        </w:rPr>
      </w:pPr>
    </w:p>
    <w:p w14:paraId="0BE58456" w14:textId="0219CF03" w:rsidR="00460D49" w:rsidRPr="005C1D2B" w:rsidDel="00386480" w:rsidRDefault="00761EEE">
      <w:pPr>
        <w:ind w:firstLine="720"/>
        <w:jc w:val="both"/>
        <w:rPr>
          <w:del w:id="148" w:author="Elissa Lane" w:date="2021-05-14T16:24:00Z"/>
          <w:rFonts w:ascii="Raleway" w:eastAsia="Raleway" w:hAnsi="Raleway" w:cs="Raleway"/>
        </w:rPr>
      </w:pPr>
      <w:del w:id="149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2.5.1</w:delText>
        </w:r>
        <w:r w:rsidRPr="005C1D2B" w:rsidDel="00386480">
          <w:rPr>
            <w:rFonts w:ascii="Raleway" w:eastAsia="Raleway" w:hAnsi="Raleway" w:cs="Raleway"/>
          </w:rPr>
          <w:delText xml:space="preserve"> If yes, by what date?</w:delText>
        </w:r>
      </w:del>
    </w:p>
    <w:p w14:paraId="7F1284F2" w14:textId="33274F6A" w:rsidR="00460D49" w:rsidRPr="005C1D2B" w:rsidDel="00386480" w:rsidRDefault="00460D49">
      <w:pPr>
        <w:ind w:firstLine="720"/>
        <w:jc w:val="both"/>
        <w:rPr>
          <w:del w:id="150" w:author="Elissa Lane" w:date="2021-05-14T16:24:00Z"/>
          <w:rFonts w:ascii="Raleway" w:eastAsia="Raleway" w:hAnsi="Raleway" w:cs="Raleway"/>
        </w:rPr>
      </w:pPr>
    </w:p>
    <w:p w14:paraId="2999684D" w14:textId="36FC4841" w:rsidR="00A218C9" w:rsidDel="00386480" w:rsidRDefault="00761EEE" w:rsidP="002B1249">
      <w:pPr>
        <w:ind w:firstLine="720"/>
        <w:jc w:val="both"/>
        <w:rPr>
          <w:del w:id="151" w:author="Elissa Lane" w:date="2021-05-14T16:24:00Z"/>
          <w:rFonts w:ascii="Raleway" w:eastAsia="Raleway" w:hAnsi="Raleway" w:cs="Raleway"/>
        </w:rPr>
      </w:pPr>
      <w:del w:id="152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2.5.2</w:delText>
        </w:r>
        <w:r w:rsidRPr="005C1D2B" w:rsidDel="00386480">
          <w:rPr>
            <w:rFonts w:ascii="Raleway" w:eastAsia="Raleway" w:hAnsi="Raleway" w:cs="Raleway"/>
          </w:rPr>
          <w:delText xml:space="preserve"> If not, why?</w:delText>
        </w:r>
      </w:del>
    </w:p>
    <w:p w14:paraId="4A9335A0" w14:textId="076CC2FA" w:rsidR="002B1249" w:rsidDel="00386480" w:rsidRDefault="002B1249" w:rsidP="002B1249">
      <w:pPr>
        <w:ind w:firstLine="720"/>
        <w:jc w:val="both"/>
        <w:rPr>
          <w:del w:id="153" w:author="Elissa Lane" w:date="2021-05-14T16:24:00Z"/>
          <w:rFonts w:ascii="Raleway" w:eastAsia="Raleway" w:hAnsi="Raleway" w:cs="Raleway"/>
        </w:rPr>
      </w:pPr>
    </w:p>
    <w:p w14:paraId="1456835A" w14:textId="7280B0BB" w:rsidR="00A218C9" w:rsidRPr="005C1D2B" w:rsidDel="00386480" w:rsidRDefault="00A218C9">
      <w:pPr>
        <w:jc w:val="both"/>
        <w:rPr>
          <w:del w:id="154" w:author="Elissa Lane" w:date="2021-05-14T16:24:00Z"/>
          <w:rFonts w:ascii="Raleway" w:eastAsia="Raleway" w:hAnsi="Raleway" w:cs="Raleway"/>
        </w:rPr>
      </w:pPr>
    </w:p>
    <w:p w14:paraId="45A07174" w14:textId="487E5265" w:rsidR="00460D49" w:rsidRPr="005C1D2B" w:rsidDel="00386480" w:rsidRDefault="00761EEE">
      <w:pPr>
        <w:jc w:val="both"/>
        <w:rPr>
          <w:del w:id="155" w:author="Elissa Lane" w:date="2021-05-14T16:24:00Z"/>
          <w:rFonts w:ascii="Raleway" w:eastAsia="Raleway" w:hAnsi="Raleway" w:cs="Raleway"/>
          <w:b/>
        </w:rPr>
      </w:pPr>
      <w:del w:id="156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 xml:space="preserve">3. Time-Bound Plans </w:delText>
        </w:r>
      </w:del>
    </w:p>
    <w:p w14:paraId="372D3965" w14:textId="312BD2BF" w:rsidR="00460D49" w:rsidRPr="005C1D2B" w:rsidDel="00386480" w:rsidRDefault="00460D49">
      <w:pPr>
        <w:jc w:val="both"/>
        <w:rPr>
          <w:del w:id="157" w:author="Elissa Lane" w:date="2021-05-14T16:24:00Z"/>
          <w:rFonts w:ascii="Raleway" w:eastAsia="Raleway" w:hAnsi="Raleway" w:cs="Raleway"/>
          <w:b/>
        </w:rPr>
      </w:pPr>
    </w:p>
    <w:p w14:paraId="5CFFB1C1" w14:textId="3C7686C7" w:rsidR="00460D49" w:rsidRPr="005C1D2B" w:rsidDel="00386480" w:rsidRDefault="00761EEE">
      <w:pPr>
        <w:jc w:val="both"/>
        <w:rPr>
          <w:del w:id="158" w:author="Elissa Lane" w:date="2021-05-14T16:24:00Z"/>
          <w:rFonts w:ascii="Raleway" w:eastAsia="Raleway" w:hAnsi="Raleway" w:cs="Raleway"/>
        </w:rPr>
      </w:pPr>
      <w:del w:id="159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3.1</w:delText>
        </w:r>
        <w:r w:rsidRPr="005C1D2B" w:rsidDel="00386480">
          <w:rPr>
            <w:rFonts w:ascii="Raleway" w:eastAsia="Raleway" w:hAnsi="Raleway" w:cs="Raleway"/>
          </w:rPr>
          <w:delText xml:space="preserve"> Does your cage-free commitment include all products (including </w:delText>
        </w:r>
        <w:r w:rsidR="00B93170" w:rsidRPr="005C1D2B" w:rsidDel="00386480">
          <w:rPr>
            <w:rFonts w:ascii="Raleway" w:eastAsia="Raleway" w:hAnsi="Raleway" w:cs="Raleway"/>
          </w:rPr>
          <w:delText xml:space="preserve">shell and </w:delText>
        </w:r>
        <w:r w:rsidR="00FB2763" w:rsidRPr="005C1D2B" w:rsidDel="00386480">
          <w:rPr>
            <w:rFonts w:ascii="Raleway" w:eastAsia="Raleway" w:hAnsi="Raleway" w:cs="Raleway"/>
          </w:rPr>
          <w:delText xml:space="preserve">all </w:delText>
        </w:r>
        <w:r w:rsidRPr="005C1D2B" w:rsidDel="00386480">
          <w:rPr>
            <w:rFonts w:ascii="Raleway" w:eastAsia="Raleway" w:hAnsi="Raleway" w:cs="Raleway"/>
          </w:rPr>
          <w:delText>egg</w:delText>
        </w:r>
        <w:r w:rsidR="00FB2763" w:rsidRPr="005C1D2B" w:rsidDel="00386480">
          <w:rPr>
            <w:rFonts w:ascii="Raleway" w:eastAsia="Raleway" w:hAnsi="Raleway" w:cs="Raleway"/>
          </w:rPr>
          <w:delText xml:space="preserve"> products</w:delText>
        </w:r>
        <w:r w:rsidRPr="005C1D2B" w:rsidDel="00386480">
          <w:rPr>
            <w:rFonts w:ascii="Raleway" w:eastAsia="Raleway" w:hAnsi="Raleway" w:cs="Raleway"/>
          </w:rPr>
          <w:delText>) sold/served by your company, including products manufactured by third parties? If not, please explain the scope of your cage-free commitment.</w:delText>
        </w:r>
      </w:del>
    </w:p>
    <w:p w14:paraId="58531FB0" w14:textId="2A1D53FD" w:rsidR="00460D49" w:rsidRPr="005C1D2B" w:rsidDel="00386480" w:rsidRDefault="00460D49">
      <w:pPr>
        <w:jc w:val="both"/>
        <w:rPr>
          <w:del w:id="160" w:author="Elissa Lane" w:date="2021-05-14T16:24:00Z"/>
          <w:rFonts w:ascii="Raleway" w:eastAsia="Raleway" w:hAnsi="Raleway" w:cs="Raleway"/>
        </w:rPr>
      </w:pPr>
    </w:p>
    <w:p w14:paraId="07F39655" w14:textId="20F0E8E7" w:rsidR="00460D49" w:rsidRPr="005C1D2B" w:rsidDel="00386480" w:rsidRDefault="00761EEE">
      <w:pPr>
        <w:jc w:val="both"/>
        <w:rPr>
          <w:del w:id="161" w:author="Elissa Lane" w:date="2021-05-14T16:24:00Z"/>
          <w:rFonts w:ascii="Raleway" w:eastAsia="Raleway" w:hAnsi="Raleway" w:cs="Raleway"/>
        </w:rPr>
      </w:pPr>
      <w:del w:id="162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3.2</w:delText>
        </w:r>
        <w:r w:rsidRPr="005C1D2B" w:rsidDel="00386480">
          <w:rPr>
            <w:rFonts w:ascii="Raleway" w:eastAsia="Raleway" w:hAnsi="Raleway" w:cs="Raleway"/>
          </w:rPr>
          <w:delText xml:space="preserve"> What year do you expect to be sourcing </w:delText>
        </w:r>
        <w:r w:rsidR="00633A81" w:rsidRPr="005C1D2B" w:rsidDel="00386480">
          <w:rPr>
            <w:rFonts w:ascii="Raleway" w:eastAsia="Raleway" w:hAnsi="Raleway" w:cs="Raleway"/>
          </w:rPr>
          <w:delText xml:space="preserve">physical </w:delText>
        </w:r>
        <w:r w:rsidRPr="005C1D2B" w:rsidDel="00386480">
          <w:rPr>
            <w:rFonts w:ascii="Raleway" w:eastAsia="Raleway" w:hAnsi="Raleway" w:cs="Raleway"/>
          </w:rPr>
          <w:delText xml:space="preserve">cage-free eggs </w:delText>
        </w:r>
        <w:r w:rsidR="00633A81" w:rsidRPr="005C1D2B" w:rsidDel="00386480">
          <w:rPr>
            <w:rFonts w:ascii="Raleway" w:eastAsia="Raleway" w:hAnsi="Raleway" w:cs="Raleway"/>
          </w:rPr>
          <w:delText xml:space="preserve">or purchasing Impact Incentives for your entire egg supply chain </w:delText>
        </w:r>
      </w:del>
    </w:p>
    <w:p w14:paraId="26DAE3DE" w14:textId="5523AC80" w:rsidR="00460D49" w:rsidRPr="005C1D2B" w:rsidDel="00386480" w:rsidRDefault="00460D49">
      <w:pPr>
        <w:jc w:val="both"/>
        <w:rPr>
          <w:del w:id="163" w:author="Elissa Lane" w:date="2021-05-14T16:24:00Z"/>
          <w:rFonts w:ascii="Raleway" w:eastAsia="Raleway" w:hAnsi="Raleway" w:cs="Raleway"/>
        </w:rPr>
      </w:pPr>
    </w:p>
    <w:p w14:paraId="36647CD6" w14:textId="764F2D14" w:rsidR="00460D49" w:rsidRPr="005C1D2B" w:rsidDel="00386480" w:rsidRDefault="00761EEE">
      <w:pPr>
        <w:jc w:val="both"/>
        <w:rPr>
          <w:del w:id="164" w:author="Elissa Lane" w:date="2021-05-14T16:24:00Z"/>
          <w:rFonts w:ascii="Raleway" w:eastAsia="Raleway" w:hAnsi="Raleway" w:cs="Raleway"/>
        </w:rPr>
      </w:pPr>
      <w:del w:id="165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3.3</w:delText>
        </w:r>
        <w:r w:rsidRPr="005C1D2B" w:rsidDel="00386480">
          <w:rPr>
            <w:rFonts w:ascii="Raleway" w:eastAsia="Raleway" w:hAnsi="Raleway" w:cs="Raleway"/>
          </w:rPr>
          <w:delText xml:space="preserve"> If Impact Incentives are included above, by what year do you expect to be sourcing 100% </w:delText>
        </w:r>
        <w:r w:rsidR="0060463A" w:rsidRPr="005C1D2B" w:rsidDel="00386480">
          <w:rPr>
            <w:rFonts w:ascii="Raleway" w:eastAsia="Raleway" w:hAnsi="Raleway" w:cs="Raleway"/>
          </w:rPr>
          <w:delText xml:space="preserve">physical </w:delText>
        </w:r>
        <w:r w:rsidRPr="005C1D2B" w:rsidDel="00386480">
          <w:rPr>
            <w:rFonts w:ascii="Raleway" w:eastAsia="Raleway" w:hAnsi="Raleway" w:cs="Raleway"/>
          </w:rPr>
          <w:delText>cage-free eggs (Identity Preserved, Segregated)</w:delText>
        </w:r>
        <w:r w:rsidR="00633A81" w:rsidRPr="005C1D2B" w:rsidDel="00386480">
          <w:rPr>
            <w:rFonts w:ascii="Raleway" w:eastAsia="Raleway" w:hAnsi="Raleway" w:cs="Raleway"/>
          </w:rPr>
          <w:delText xml:space="preserve">, for your entire egg supply chain </w:delText>
        </w:r>
      </w:del>
    </w:p>
    <w:p w14:paraId="4FE1BC55" w14:textId="56815B64" w:rsidR="00460D49" w:rsidRPr="005C1D2B" w:rsidDel="00386480" w:rsidRDefault="00460D49">
      <w:pPr>
        <w:jc w:val="both"/>
        <w:rPr>
          <w:del w:id="166" w:author="Elissa Lane" w:date="2021-05-14T16:24:00Z"/>
          <w:rFonts w:ascii="Raleway" w:eastAsia="Raleway" w:hAnsi="Raleway" w:cs="Raleway"/>
        </w:rPr>
      </w:pPr>
    </w:p>
    <w:p w14:paraId="2202DC5A" w14:textId="65FB7C91" w:rsidR="00460D49" w:rsidRPr="005C1D2B" w:rsidDel="00386480" w:rsidRDefault="00761EEE">
      <w:pPr>
        <w:jc w:val="both"/>
        <w:rPr>
          <w:del w:id="167" w:author="Elissa Lane" w:date="2021-05-14T16:24:00Z"/>
          <w:rFonts w:ascii="Raleway" w:eastAsia="Raleway" w:hAnsi="Raleway" w:cs="Raleway"/>
          <w:b/>
        </w:rPr>
      </w:pPr>
      <w:del w:id="168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4. Actions for next reporting period</w:delText>
        </w:r>
      </w:del>
    </w:p>
    <w:p w14:paraId="62CC2982" w14:textId="7BE6C1A1" w:rsidR="00460D49" w:rsidRPr="005C1D2B" w:rsidDel="00386480" w:rsidRDefault="00460D49">
      <w:pPr>
        <w:jc w:val="both"/>
        <w:rPr>
          <w:del w:id="169" w:author="Elissa Lane" w:date="2021-05-14T16:24:00Z"/>
          <w:rFonts w:ascii="Raleway" w:eastAsia="Raleway" w:hAnsi="Raleway" w:cs="Raleway"/>
        </w:rPr>
      </w:pPr>
    </w:p>
    <w:p w14:paraId="4D613EA3" w14:textId="36664F8F" w:rsidR="00460D49" w:rsidRPr="005C1D2B" w:rsidDel="00386480" w:rsidRDefault="00761EEE">
      <w:pPr>
        <w:jc w:val="both"/>
        <w:rPr>
          <w:del w:id="170" w:author="Elissa Lane" w:date="2021-05-14T16:24:00Z"/>
          <w:rFonts w:ascii="Raleway" w:eastAsia="Raleway" w:hAnsi="Raleway" w:cs="Raleway"/>
        </w:rPr>
      </w:pPr>
      <w:del w:id="171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4.1</w:delText>
        </w:r>
        <w:r w:rsidRPr="005C1D2B" w:rsidDel="00386480">
          <w:rPr>
            <w:rFonts w:ascii="Raleway" w:eastAsia="Raleway" w:hAnsi="Raleway" w:cs="Raleway"/>
          </w:rPr>
          <w:delText xml:space="preserve"> Outline activities you will undertake in the coming reporting period to advance your cage-free egg policy</w:delText>
        </w:r>
      </w:del>
    </w:p>
    <w:p w14:paraId="26ACC7F6" w14:textId="0E0703DC" w:rsidR="00460D49" w:rsidRPr="005C1D2B" w:rsidDel="00386480" w:rsidRDefault="00460D49">
      <w:pPr>
        <w:jc w:val="both"/>
        <w:rPr>
          <w:del w:id="172" w:author="Elissa Lane" w:date="2021-05-14T16:24:00Z"/>
          <w:rFonts w:ascii="Raleway" w:eastAsia="Raleway" w:hAnsi="Raleway" w:cs="Raleway"/>
        </w:rPr>
      </w:pPr>
    </w:p>
    <w:p w14:paraId="4D7FEC8D" w14:textId="2E74A43F" w:rsidR="00460D49" w:rsidRPr="005C1D2B" w:rsidDel="00386480" w:rsidRDefault="00761EEE">
      <w:pPr>
        <w:jc w:val="both"/>
        <w:rPr>
          <w:del w:id="173" w:author="Elissa Lane" w:date="2021-05-14T16:24:00Z"/>
          <w:rFonts w:ascii="Raleway" w:eastAsia="Raleway" w:hAnsi="Raleway" w:cs="Raleway"/>
          <w:b/>
        </w:rPr>
      </w:pPr>
      <w:del w:id="174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5. Challenges</w:delText>
        </w:r>
      </w:del>
    </w:p>
    <w:p w14:paraId="3FA2C24D" w14:textId="4BCDDA14" w:rsidR="00460D49" w:rsidRPr="005C1D2B" w:rsidDel="00386480" w:rsidRDefault="00460D49">
      <w:pPr>
        <w:jc w:val="both"/>
        <w:rPr>
          <w:del w:id="175" w:author="Elissa Lane" w:date="2021-05-14T16:24:00Z"/>
          <w:rFonts w:ascii="Raleway" w:eastAsia="Raleway" w:hAnsi="Raleway" w:cs="Raleway"/>
          <w:b/>
        </w:rPr>
      </w:pPr>
    </w:p>
    <w:p w14:paraId="6204DF15" w14:textId="260678AA" w:rsidR="00460D49" w:rsidRPr="005C1D2B" w:rsidDel="00386480" w:rsidRDefault="00761EEE">
      <w:pPr>
        <w:jc w:val="both"/>
        <w:rPr>
          <w:del w:id="176" w:author="Elissa Lane" w:date="2021-05-14T16:24:00Z"/>
          <w:rFonts w:ascii="Raleway" w:eastAsia="Raleway" w:hAnsi="Raleway" w:cs="Raleway"/>
        </w:rPr>
      </w:pPr>
      <w:del w:id="177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5.1</w:delText>
        </w:r>
        <w:r w:rsidRPr="005C1D2B" w:rsidDel="00386480">
          <w:rPr>
            <w:rFonts w:ascii="Raleway" w:eastAsia="Raleway" w:hAnsi="Raleway" w:cs="Raleway"/>
          </w:rPr>
          <w:delText xml:space="preserve"> Explain obstacles you encountered in sourcing cage-free eggs.</w:delText>
        </w:r>
      </w:del>
    </w:p>
    <w:p w14:paraId="6FEF2408" w14:textId="614FD1D2" w:rsidR="00460D49" w:rsidRPr="005C1D2B" w:rsidDel="00386480" w:rsidRDefault="00460D49">
      <w:pPr>
        <w:jc w:val="both"/>
        <w:rPr>
          <w:del w:id="178" w:author="Elissa Lane" w:date="2021-05-14T16:24:00Z"/>
          <w:rFonts w:ascii="Raleway" w:eastAsia="Raleway" w:hAnsi="Raleway" w:cs="Raleway"/>
        </w:rPr>
      </w:pPr>
    </w:p>
    <w:p w14:paraId="44464D54" w14:textId="540D329D" w:rsidR="00460D49" w:rsidRPr="005C1D2B" w:rsidDel="00386480" w:rsidRDefault="00761EEE">
      <w:pPr>
        <w:jc w:val="both"/>
        <w:rPr>
          <w:del w:id="179" w:author="Elissa Lane" w:date="2021-05-14T16:24:00Z"/>
          <w:rFonts w:ascii="Raleway" w:eastAsia="Raleway" w:hAnsi="Raleway" w:cs="Raleway"/>
          <w:b/>
        </w:rPr>
      </w:pPr>
      <w:del w:id="180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6. Non-disclosure</w:delText>
        </w:r>
      </w:del>
    </w:p>
    <w:p w14:paraId="58116442" w14:textId="195B97D7" w:rsidR="00460D49" w:rsidRPr="005C1D2B" w:rsidDel="00386480" w:rsidRDefault="00460D49">
      <w:pPr>
        <w:jc w:val="both"/>
        <w:rPr>
          <w:del w:id="181" w:author="Elissa Lane" w:date="2021-05-14T16:24:00Z"/>
          <w:rFonts w:ascii="Raleway" w:eastAsia="Raleway" w:hAnsi="Raleway" w:cs="Raleway"/>
          <w:b/>
        </w:rPr>
      </w:pPr>
    </w:p>
    <w:p w14:paraId="2E402287" w14:textId="37E86D59" w:rsidR="00460D49" w:rsidRPr="005C1D2B" w:rsidDel="00386480" w:rsidRDefault="00761EEE">
      <w:pPr>
        <w:jc w:val="both"/>
        <w:rPr>
          <w:del w:id="182" w:author="Elissa Lane" w:date="2021-05-14T16:24:00Z"/>
          <w:rFonts w:ascii="Raleway" w:eastAsia="Raleway" w:hAnsi="Raleway" w:cs="Raleway"/>
        </w:rPr>
      </w:pPr>
      <w:del w:id="183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 xml:space="preserve">6.1 </w:delText>
        </w:r>
        <w:r w:rsidRPr="005C1D2B" w:rsidDel="00386480">
          <w:rPr>
            <w:rFonts w:ascii="Raleway" w:eastAsia="Raleway" w:hAnsi="Raleway" w:cs="Raleway"/>
          </w:rPr>
          <w:delText xml:space="preserve">Information in the sections above are mandatory declarations in reporting your progress in implementing your cage-free egg commitment. For confidentiality purposes, businesses may choose not to display volume data in Section 2 publicly; however </w:delText>
        </w:r>
        <w:r w:rsidR="00DC2EB1" w:rsidRPr="005C1D2B" w:rsidDel="00386480">
          <w:rPr>
            <w:rFonts w:ascii="Raleway" w:eastAsia="Raleway" w:hAnsi="Raleway" w:cs="Raleway"/>
          </w:rPr>
          <w:delText>Global Food Partners</w:delText>
        </w:r>
        <w:r w:rsidRPr="005C1D2B" w:rsidDel="00386480">
          <w:rPr>
            <w:rFonts w:ascii="Raleway" w:eastAsia="Raleway" w:hAnsi="Raleway" w:cs="Raleway"/>
          </w:rPr>
          <w:delText xml:space="preserve"> reserves the right to utilise the data on an aggregate basis for sectoral and total analysis.</w:delText>
        </w:r>
      </w:del>
    </w:p>
    <w:p w14:paraId="6D7953C1" w14:textId="6AB7D036" w:rsidR="00460D49" w:rsidRPr="005C1D2B" w:rsidDel="00386480" w:rsidRDefault="00460D49">
      <w:pPr>
        <w:jc w:val="both"/>
        <w:rPr>
          <w:del w:id="184" w:author="Elissa Lane" w:date="2021-05-14T16:24:00Z"/>
          <w:rFonts w:ascii="Raleway" w:eastAsia="Raleway" w:hAnsi="Raleway" w:cs="Raleway"/>
        </w:rPr>
      </w:pPr>
    </w:p>
    <w:p w14:paraId="628F1496" w14:textId="1637FC86" w:rsidR="00460D49" w:rsidRPr="005C1D2B" w:rsidDel="00386480" w:rsidRDefault="00761EEE">
      <w:pPr>
        <w:jc w:val="both"/>
        <w:rPr>
          <w:del w:id="185" w:author="Elissa Lane" w:date="2021-05-14T16:24:00Z"/>
          <w:rFonts w:ascii="Raleway" w:eastAsia="Raleway" w:hAnsi="Raleway" w:cs="Raleway"/>
        </w:rPr>
      </w:pPr>
      <w:del w:id="186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6.2</w:delText>
        </w:r>
        <w:r w:rsidRPr="005C1D2B" w:rsidDel="00386480">
          <w:rPr>
            <w:rFonts w:ascii="Raleway" w:eastAsia="Raleway" w:hAnsi="Raleway" w:cs="Raleway"/>
          </w:rPr>
          <w:delText xml:space="preserve"> Please check this box if the company chooses to have the data in Section 2 displayed publicly.</w:delText>
        </w:r>
      </w:del>
    </w:p>
    <w:p w14:paraId="2615B9E7" w14:textId="7CDF544D" w:rsidR="00460D49" w:rsidRPr="005C1D2B" w:rsidDel="00386480" w:rsidRDefault="00460D49">
      <w:pPr>
        <w:jc w:val="both"/>
        <w:rPr>
          <w:del w:id="187" w:author="Elissa Lane" w:date="2021-05-14T16:24:00Z"/>
          <w:rFonts w:ascii="Raleway" w:eastAsia="Raleway" w:hAnsi="Raleway" w:cs="Raleway"/>
        </w:rPr>
      </w:pPr>
    </w:p>
    <w:p w14:paraId="2A898C9D" w14:textId="65E6C3D9" w:rsidR="00460D49" w:rsidDel="00386480" w:rsidRDefault="00761EEE">
      <w:pPr>
        <w:jc w:val="both"/>
        <w:rPr>
          <w:del w:id="188" w:author="Elissa Lane" w:date="2021-05-14T16:24:00Z"/>
          <w:rFonts w:ascii="Raleway" w:eastAsia="Raleway" w:hAnsi="Raleway" w:cs="Raleway"/>
        </w:rPr>
      </w:pPr>
      <w:del w:id="189" w:author="Elissa Lane" w:date="2021-05-14T16:24:00Z">
        <w:r w:rsidRPr="005C1D2B" w:rsidDel="00386480">
          <w:rPr>
            <w:rFonts w:ascii="Raleway" w:eastAsia="Raleway" w:hAnsi="Raleway" w:cs="Raleway"/>
            <w:b/>
          </w:rPr>
          <w:delText>7. Additional information</w:delText>
        </w:r>
        <w:r w:rsidRPr="005C1D2B" w:rsidDel="00386480">
          <w:rPr>
            <w:rFonts w:ascii="Raleway" w:eastAsia="Raleway" w:hAnsi="Raleway" w:cs="Raleway"/>
          </w:rPr>
          <w:delText xml:space="preserve"> Please include any additional information you’d like us to know about your cage-free egg policy and impleme</w:delText>
        </w:r>
        <w:r w:rsidDel="00386480">
          <w:rPr>
            <w:rFonts w:ascii="Raleway" w:eastAsia="Raleway" w:hAnsi="Raleway" w:cs="Raleway"/>
          </w:rPr>
          <w:delText>ntation</w:delText>
        </w:r>
      </w:del>
    </w:p>
    <w:p w14:paraId="5BAF4BAD" w14:textId="60F44076" w:rsidR="002B1249" w:rsidDel="00386480" w:rsidRDefault="002B1249">
      <w:pPr>
        <w:jc w:val="both"/>
        <w:rPr>
          <w:del w:id="190" w:author="Elissa Lane" w:date="2021-05-14T16:24:00Z"/>
          <w:rFonts w:ascii="Raleway" w:eastAsia="Raleway" w:hAnsi="Raleway" w:cs="Raleway"/>
        </w:rPr>
      </w:pPr>
    </w:p>
    <w:p w14:paraId="1A310E1B" w14:textId="66F6E3AB" w:rsidR="002B1249" w:rsidRDefault="002B1249">
      <w:pPr>
        <w:jc w:val="both"/>
        <w:rPr>
          <w:rFonts w:ascii="Raleway" w:eastAsia="Raleway" w:hAnsi="Raleway" w:cs="Raleway"/>
        </w:rPr>
      </w:pPr>
    </w:p>
    <w:p w14:paraId="28890A5D" w14:textId="2C5F5333" w:rsidR="002B1249" w:rsidRDefault="002B1249">
      <w:pPr>
        <w:jc w:val="both"/>
        <w:rPr>
          <w:rFonts w:ascii="Raleway" w:eastAsia="Raleway" w:hAnsi="Raleway" w:cs="Raleway"/>
        </w:rPr>
      </w:pPr>
    </w:p>
    <w:p w14:paraId="600794F5" w14:textId="1DEA5525" w:rsidR="002B1249" w:rsidRDefault="002B1249">
      <w:pPr>
        <w:jc w:val="both"/>
        <w:rPr>
          <w:rFonts w:ascii="Raleway" w:eastAsia="Raleway" w:hAnsi="Raleway" w:cs="Raleway"/>
        </w:rPr>
      </w:pPr>
    </w:p>
    <w:p w14:paraId="357D5AB2" w14:textId="77777777" w:rsidR="002B1249" w:rsidRDefault="002B1249" w:rsidP="002B1249">
      <w:pPr>
        <w:jc w:val="both"/>
        <w:rPr>
          <w:rFonts w:ascii="Raleway" w:eastAsia="Raleway" w:hAnsi="Raleway" w:cs="Raleway"/>
          <w:b/>
          <w:bCs/>
          <w:sz w:val="32"/>
          <w:szCs w:val="32"/>
          <w:lang w:val="en-US"/>
        </w:rPr>
      </w:pPr>
    </w:p>
    <w:p w14:paraId="07997A67" w14:textId="77777777" w:rsidR="002B1249" w:rsidRDefault="002B1249" w:rsidP="002B1249">
      <w:pPr>
        <w:jc w:val="both"/>
        <w:rPr>
          <w:rFonts w:ascii="Raleway" w:eastAsia="Raleway" w:hAnsi="Raleway" w:cs="Raleway"/>
          <w:b/>
          <w:bCs/>
          <w:sz w:val="32"/>
          <w:szCs w:val="32"/>
          <w:lang w:val="en-US"/>
        </w:rPr>
      </w:pPr>
    </w:p>
    <w:p w14:paraId="6B71249B" w14:textId="77777777" w:rsidR="002B1249" w:rsidRDefault="002B1249" w:rsidP="002B1249">
      <w:pPr>
        <w:jc w:val="both"/>
        <w:rPr>
          <w:rFonts w:ascii="Raleway" w:eastAsia="Raleway" w:hAnsi="Raleway" w:cs="Raleway"/>
          <w:b/>
          <w:bCs/>
          <w:sz w:val="32"/>
          <w:szCs w:val="32"/>
          <w:lang w:val="en-US"/>
        </w:rPr>
      </w:pPr>
    </w:p>
    <w:p w14:paraId="158E5D84" w14:textId="77777777" w:rsidR="002B1249" w:rsidRDefault="002B1249" w:rsidP="002B1249">
      <w:pPr>
        <w:jc w:val="both"/>
        <w:rPr>
          <w:rFonts w:ascii="Raleway" w:eastAsia="Raleway" w:hAnsi="Raleway" w:cs="Raleway"/>
          <w:b/>
          <w:bCs/>
          <w:sz w:val="32"/>
          <w:szCs w:val="32"/>
          <w:lang w:val="en-US"/>
        </w:rPr>
      </w:pPr>
    </w:p>
    <w:p w14:paraId="3234864A" w14:textId="77777777" w:rsidR="002B1249" w:rsidRDefault="002B1249" w:rsidP="002B1249">
      <w:pPr>
        <w:jc w:val="both"/>
        <w:rPr>
          <w:rFonts w:ascii="Raleway" w:eastAsia="Raleway" w:hAnsi="Raleway" w:cs="Raleway"/>
          <w:b/>
          <w:bCs/>
          <w:sz w:val="32"/>
          <w:szCs w:val="32"/>
          <w:lang w:val="en-US"/>
        </w:rPr>
      </w:pPr>
    </w:p>
    <w:p w14:paraId="2AF5BCD8" w14:textId="11A641BC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sz w:val="32"/>
          <w:szCs w:val="32"/>
          <w:lang w:val="en-US"/>
        </w:rPr>
      </w:pPr>
      <w:r w:rsidRPr="002B1249">
        <w:rPr>
          <w:rFonts w:ascii="Raleway" w:eastAsia="Raleway" w:hAnsi="Raleway" w:cs="Raleway"/>
          <w:b/>
          <w:bCs/>
          <w:sz w:val="32"/>
          <w:szCs w:val="32"/>
          <w:lang w:val="en-US"/>
        </w:rPr>
        <w:t xml:space="preserve">Glossary of Key Terminology </w:t>
      </w:r>
    </w:p>
    <w:p w14:paraId="305A6AAF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17BB889A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lang w:val="en-US"/>
        </w:rPr>
      </w:pPr>
      <w:r w:rsidRPr="002B1249">
        <w:rPr>
          <w:rFonts w:ascii="Raleway" w:eastAsia="Raleway" w:hAnsi="Raleway" w:cs="Raleway"/>
          <w:b/>
          <w:bCs/>
          <w:lang w:val="en-US"/>
        </w:rPr>
        <w:t>Cage-free eggs</w:t>
      </w:r>
      <w:r w:rsidRPr="002B1249">
        <w:rPr>
          <w:rFonts w:ascii="Raleway" w:eastAsia="Raleway" w:hAnsi="Raleway" w:cs="Raleway"/>
          <w:lang w:val="en-US"/>
        </w:rPr>
        <w:t>: eggs that come from hens that are not housed in cages, including battery cages, furnished cages, combi systems, and enriched cages. Cage-free hens can freely roam a building, room, or enclosed area, but do not necessarily have access to the outdoors.</w:t>
      </w:r>
    </w:p>
    <w:p w14:paraId="10744B4C" w14:textId="77777777" w:rsidR="002B1249" w:rsidRPr="002B1249" w:rsidRDefault="002B1249" w:rsidP="002B1249">
      <w:pPr>
        <w:jc w:val="both"/>
        <w:rPr>
          <w:rFonts w:ascii="Raleway" w:eastAsia="Raleway" w:hAnsi="Raleway" w:cs="Raleway"/>
          <w:lang w:val="en-US"/>
        </w:rPr>
      </w:pPr>
    </w:p>
    <w:p w14:paraId="587963CC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lang w:val="en-US"/>
        </w:rPr>
      </w:pPr>
      <w:r w:rsidRPr="002B1249">
        <w:rPr>
          <w:rFonts w:ascii="Raleway" w:eastAsia="Raleway" w:hAnsi="Raleway" w:cs="Raleway"/>
          <w:b/>
          <w:bCs/>
          <w:lang w:val="en-US"/>
        </w:rPr>
        <w:t xml:space="preserve">Egg products: </w:t>
      </w:r>
      <w:r w:rsidRPr="002B1249">
        <w:rPr>
          <w:rFonts w:ascii="Raleway" w:eastAsia="Raleway" w:hAnsi="Raleway" w:cs="Raleway"/>
          <w:lang w:val="en-US"/>
        </w:rPr>
        <w:t xml:space="preserve">the whole or any part of shell eggs that have been removed from their shells, with or without added ingredients, and then processed into dried, </w:t>
      </w:r>
      <w:proofErr w:type="gramStart"/>
      <w:r w:rsidRPr="002B1249">
        <w:rPr>
          <w:rFonts w:ascii="Raleway" w:eastAsia="Raleway" w:hAnsi="Raleway" w:cs="Raleway"/>
          <w:lang w:val="en-US"/>
        </w:rPr>
        <w:t>frozen</w:t>
      </w:r>
      <w:proofErr w:type="gramEnd"/>
      <w:r w:rsidRPr="002B1249">
        <w:rPr>
          <w:rFonts w:ascii="Raleway" w:eastAsia="Raleway" w:hAnsi="Raleway" w:cs="Raleway"/>
          <w:lang w:val="en-US"/>
        </w:rPr>
        <w:t xml:space="preserve"> or liquid forms. Does not include finished foodstuffs.</w:t>
      </w:r>
    </w:p>
    <w:p w14:paraId="43F663FF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5E671423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  <w:lang w:val="en-US"/>
        </w:rPr>
        <w:t>Egg supply chain:</w:t>
      </w:r>
      <w:r w:rsidRPr="002B1249">
        <w:rPr>
          <w:rFonts w:ascii="Raleway" w:eastAsia="Raleway" w:hAnsi="Raleway" w:cs="Raleway"/>
          <w:lang w:val="en-US"/>
        </w:rPr>
        <w:t xml:space="preserve"> All shell eggs and egg products (see above), as well as products sourced from 3</w:t>
      </w:r>
      <w:r w:rsidRPr="002B1249">
        <w:rPr>
          <w:rFonts w:ascii="Raleway" w:eastAsia="Raleway" w:hAnsi="Raleway" w:cs="Raleway"/>
          <w:vertAlign w:val="superscript"/>
          <w:lang w:val="en-US"/>
        </w:rPr>
        <w:t>rd</w:t>
      </w:r>
      <w:r w:rsidRPr="002B1249">
        <w:rPr>
          <w:rFonts w:ascii="Raleway" w:eastAsia="Raleway" w:hAnsi="Raleway" w:cs="Raleway"/>
          <w:lang w:val="en-US"/>
        </w:rPr>
        <w:t xml:space="preserve"> parties that contain eggs (</w:t>
      </w:r>
      <w:proofErr w:type="gramStart"/>
      <w:r w:rsidRPr="002B1249">
        <w:rPr>
          <w:rFonts w:ascii="Raleway" w:eastAsia="Raleway" w:hAnsi="Raleway" w:cs="Raleway"/>
          <w:lang w:val="en-US"/>
        </w:rPr>
        <w:t>e.g.</w:t>
      </w:r>
      <w:proofErr w:type="gramEnd"/>
      <w:r w:rsidRPr="002B1249">
        <w:rPr>
          <w:rFonts w:ascii="Raleway" w:eastAsia="Raleway" w:hAnsi="Raleway" w:cs="Raleway"/>
          <w:lang w:val="en-US"/>
        </w:rPr>
        <w:t xml:space="preserve"> pastries sourced from a 3</w:t>
      </w:r>
      <w:r w:rsidRPr="002B1249">
        <w:rPr>
          <w:rFonts w:ascii="Raleway" w:eastAsia="Raleway" w:hAnsi="Raleway" w:cs="Raleway"/>
          <w:vertAlign w:val="superscript"/>
          <w:lang w:val="en-US"/>
        </w:rPr>
        <w:t>rd</w:t>
      </w:r>
      <w:r w:rsidRPr="002B1249">
        <w:rPr>
          <w:rFonts w:ascii="Raleway" w:eastAsia="Raleway" w:hAnsi="Raleway" w:cs="Raleway"/>
          <w:lang w:val="en-US"/>
        </w:rPr>
        <w:t xml:space="preserve"> party).</w:t>
      </w:r>
    </w:p>
    <w:p w14:paraId="337C6F23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47C0652F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  <w:lang w:val="en-US"/>
        </w:rPr>
        <w:t xml:space="preserve">Identity preserved model: </w:t>
      </w:r>
      <w:r w:rsidRPr="002B1249">
        <w:rPr>
          <w:rFonts w:ascii="Raleway" w:eastAsia="Raleway" w:hAnsi="Raleway" w:cs="Raleway"/>
          <w:lang w:val="en-US"/>
        </w:rPr>
        <w:t>cage-free</w:t>
      </w:r>
      <w:r w:rsidRPr="002B1249">
        <w:rPr>
          <w:rFonts w:ascii="Raleway" w:eastAsia="Raleway" w:hAnsi="Raleway" w:cs="Raleway"/>
          <w:b/>
          <w:bCs/>
          <w:lang w:val="en-US"/>
        </w:rPr>
        <w:t xml:space="preserve"> </w:t>
      </w:r>
      <w:r w:rsidRPr="002B1249">
        <w:rPr>
          <w:rFonts w:ascii="Raleway" w:eastAsia="Raleway" w:hAnsi="Raleway" w:cs="Raleway"/>
          <w:lang w:val="en-US"/>
        </w:rPr>
        <w:t>eggs delivered to the end user are traceable to a single farm and are isolated from all other eggs throughout the supply chain. Fully traceable to the source.</w:t>
      </w:r>
    </w:p>
    <w:p w14:paraId="3AF6A340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750ABD43" w14:textId="3EE2C473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</w:rPr>
        <w:t xml:space="preserve">Impact Incentives: </w:t>
      </w:r>
      <w:r w:rsidRPr="002B1249">
        <w:rPr>
          <w:rFonts w:ascii="Raleway" w:eastAsia="Raleway" w:hAnsi="Raleway" w:cs="Raleway"/>
        </w:rPr>
        <w:t xml:space="preserve">cage-free “certificates” traded through the </w:t>
      </w:r>
      <w:hyperlink r:id="rId12" w:history="1">
        <w:r w:rsidRPr="002B1249">
          <w:rPr>
            <w:rStyle w:val="Hyperlink"/>
            <w:rFonts w:ascii="Raleway" w:eastAsia="Raleway" w:hAnsi="Raleway" w:cs="Raleway"/>
          </w:rPr>
          <w:t>Impact Alliance</w:t>
        </w:r>
      </w:hyperlink>
      <w:r w:rsidRPr="002B1249">
        <w:rPr>
          <w:rFonts w:ascii="Raleway" w:eastAsia="Raleway" w:hAnsi="Raleway" w:cs="Raleway"/>
        </w:rPr>
        <w:t xml:space="preserve"> platform.</w:t>
      </w:r>
      <w:r w:rsidRPr="002B1249">
        <w:rPr>
          <w:rFonts w:ascii="Raleway" w:eastAsia="Raleway" w:hAnsi="Raleway" w:cs="Raleway"/>
          <w:lang w:val="en-US"/>
        </w:rPr>
        <w:t xml:space="preserve"> Through the Alliance, food and hospitality businesses purchase these Incentives, to advance their cage-free egg commitments, accelerate the production of cage-free eggs, and provide financial incentives to farmers who meet heightened animal welfare standards in emerging markets.</w:t>
      </w:r>
      <w:r>
        <w:rPr>
          <w:rFonts w:ascii="Raleway" w:eastAsia="Raleway" w:hAnsi="Raleway" w:cs="Raleway"/>
          <w:b/>
          <w:bCs/>
          <w:lang w:val="en-US"/>
        </w:rPr>
        <w:t xml:space="preserve"> </w:t>
      </w:r>
      <w:r w:rsidRPr="002B1249">
        <w:rPr>
          <w:rFonts w:ascii="Raleway" w:eastAsia="Raleway" w:hAnsi="Raleway" w:cs="Raleway"/>
          <w:lang w:val="en-US"/>
        </w:rPr>
        <w:t xml:space="preserve">Producers who meet an approved cage-free standard or benchmark receive certiﬁcates (Incentives) for the cage-free eggs they </w:t>
      </w:r>
      <w:proofErr w:type="gramStart"/>
      <w:r w:rsidRPr="002B1249">
        <w:rPr>
          <w:rFonts w:ascii="Raleway" w:eastAsia="Raleway" w:hAnsi="Raleway" w:cs="Raleway"/>
          <w:lang w:val="en-US"/>
        </w:rPr>
        <w:t>produce, and</w:t>
      </w:r>
      <w:proofErr w:type="gramEnd"/>
      <w:r w:rsidRPr="002B1249">
        <w:rPr>
          <w:rFonts w:ascii="Raleway" w:eastAsia="Raleway" w:hAnsi="Raleway" w:cs="Raleway"/>
          <w:lang w:val="en-US"/>
        </w:rPr>
        <w:t xml:space="preserve"> sell these certiﬁcates on the Alliance platform.</w:t>
      </w:r>
      <w:r>
        <w:rPr>
          <w:rFonts w:ascii="Raleway" w:eastAsia="Raleway" w:hAnsi="Raleway" w:cs="Raleway"/>
          <w:b/>
          <w:bCs/>
          <w:lang w:val="en-US"/>
        </w:rPr>
        <w:t xml:space="preserve"> </w:t>
      </w:r>
      <w:r w:rsidRPr="002B1249">
        <w:rPr>
          <w:rFonts w:ascii="Raleway" w:eastAsia="Raleway" w:hAnsi="Raleway" w:cs="Raleway"/>
          <w:lang w:val="en-US"/>
        </w:rPr>
        <w:t>Businesses register on the same platform and purchase these certiﬁcates for their total, or a portion of their annual, conventional egg usage. While buyers do not receive physical cage-free eggs in their supply chains, they incentivize the production of cage-free eggs and are able to make a claim of support for cage-free eggs.</w:t>
      </w:r>
    </w:p>
    <w:p w14:paraId="202E9860" w14:textId="77777777" w:rsidR="002B1249" w:rsidRPr="002B1249" w:rsidRDefault="002B1249" w:rsidP="002B1249">
      <w:pPr>
        <w:jc w:val="both"/>
        <w:rPr>
          <w:rFonts w:ascii="Raleway" w:eastAsia="Raleway" w:hAnsi="Raleway" w:cs="Raleway"/>
          <w:lang w:val="en-US"/>
        </w:rPr>
      </w:pPr>
    </w:p>
    <w:p w14:paraId="380B986B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</w:rPr>
        <w:t xml:space="preserve">Physical sourcing: </w:t>
      </w:r>
      <w:r w:rsidRPr="002B1249">
        <w:rPr>
          <w:rFonts w:ascii="Raleway" w:eastAsia="Raleway" w:hAnsi="Raleway" w:cs="Raleway"/>
        </w:rPr>
        <w:t>the sourcing of physical cage-free eggs, rather than the use of Impact Incentives.</w:t>
      </w:r>
    </w:p>
    <w:p w14:paraId="2FE31C0F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36B84776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  <w:lang w:val="en-US"/>
        </w:rPr>
        <w:lastRenderedPageBreak/>
        <w:t xml:space="preserve">Product categories: </w:t>
      </w:r>
      <w:r w:rsidRPr="002B1249">
        <w:rPr>
          <w:rFonts w:ascii="Raleway" w:eastAsia="Raleway" w:hAnsi="Raleway" w:cs="Raleway"/>
          <w:lang w:val="en-US"/>
        </w:rPr>
        <w:t>all products offering the same general functionality (</w:t>
      </w:r>
      <w:proofErr w:type="gramStart"/>
      <w:r w:rsidRPr="002B1249">
        <w:rPr>
          <w:rFonts w:ascii="Raleway" w:eastAsia="Raleway" w:hAnsi="Raleway" w:cs="Raleway"/>
          <w:lang w:val="en-US"/>
        </w:rPr>
        <w:t>e.g.</w:t>
      </w:r>
      <w:proofErr w:type="gramEnd"/>
      <w:r w:rsidRPr="002B1249">
        <w:rPr>
          <w:rFonts w:ascii="Raleway" w:eastAsia="Raleway" w:hAnsi="Raleway" w:cs="Raleway"/>
          <w:lang w:val="en-US"/>
        </w:rPr>
        <w:t xml:space="preserve"> confectionary, condiments, pastas, eggs &amp; egg dishes, etc.)</w:t>
      </w:r>
    </w:p>
    <w:p w14:paraId="569A55CE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79DA94CD" w14:textId="77777777" w:rsidR="002B124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</w:rPr>
        <w:t xml:space="preserve">Segregated model: </w:t>
      </w:r>
      <w:r w:rsidRPr="002B1249">
        <w:rPr>
          <w:rFonts w:ascii="Raleway" w:eastAsia="Raleway" w:hAnsi="Raleway" w:cs="Raleway"/>
        </w:rPr>
        <w:t>cage-free eggs are separated from conventional eggs throughout the supply chain, but not traceable to the exact farm. This allows the mixing of cage-free eggs from a variety of sources/farms, although the origin of each egg is unknown.</w:t>
      </w:r>
    </w:p>
    <w:p w14:paraId="518B7BED" w14:textId="77777777" w:rsidR="002B1249" w:rsidRPr="002B1249" w:rsidRDefault="002B1249" w:rsidP="002B1249">
      <w:pPr>
        <w:jc w:val="both"/>
        <w:rPr>
          <w:rFonts w:ascii="Raleway" w:eastAsia="Raleway" w:hAnsi="Raleway" w:cs="Raleway"/>
          <w:b/>
          <w:bCs/>
          <w:lang w:val="en-US"/>
        </w:rPr>
      </w:pPr>
    </w:p>
    <w:p w14:paraId="29AFB95F" w14:textId="6E650DC3" w:rsidR="00A218C9" w:rsidRPr="002B1249" w:rsidRDefault="002B1249" w:rsidP="002B1249">
      <w:pPr>
        <w:numPr>
          <w:ilvl w:val="0"/>
          <w:numId w:val="2"/>
        </w:numPr>
        <w:jc w:val="both"/>
        <w:rPr>
          <w:rFonts w:ascii="Raleway" w:eastAsia="Raleway" w:hAnsi="Raleway" w:cs="Raleway"/>
          <w:b/>
          <w:bCs/>
          <w:lang w:val="en-US"/>
        </w:rPr>
      </w:pPr>
      <w:r w:rsidRPr="002B1249">
        <w:rPr>
          <w:rFonts w:ascii="Raleway" w:eastAsia="Raleway" w:hAnsi="Raleway" w:cs="Raleway"/>
          <w:b/>
          <w:bCs/>
          <w:lang w:val="en-US"/>
        </w:rPr>
        <w:t>Shell eggs:</w:t>
      </w:r>
      <w:r w:rsidRPr="002B1249">
        <w:rPr>
          <w:rFonts w:ascii="Raleway" w:eastAsia="Raleway" w:hAnsi="Raleway" w:cs="Raleway"/>
          <w:lang w:val="en-US"/>
        </w:rPr>
        <w:t xml:space="preserve"> whole, raw eggs with the shell unbroke</w:t>
      </w:r>
      <w:r>
        <w:rPr>
          <w:rFonts w:ascii="Raleway" w:eastAsia="Raleway" w:hAnsi="Raleway" w:cs="Raleway"/>
          <w:lang w:val="en-US"/>
        </w:rPr>
        <w:t>n.</w:t>
      </w:r>
    </w:p>
    <w:sectPr w:rsidR="00A218C9" w:rsidRPr="002B12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lissa Lane" w:date="2021-05-14T16:25:00Z" w:initials="EL">
    <w:p w14:paraId="1559C689" w14:textId="1A365DCB" w:rsidR="00386480" w:rsidRDefault="00386480">
      <w:pPr>
        <w:pStyle w:val="CommentText"/>
      </w:pPr>
      <w:r>
        <w:rPr>
          <w:rStyle w:val="CommentReference"/>
        </w:rPr>
        <w:annotationRef/>
      </w:r>
      <w:proofErr w:type="gramStart"/>
      <w:r>
        <w:t>We’ve</w:t>
      </w:r>
      <w:proofErr w:type="gramEnd"/>
      <w:r>
        <w:t xml:space="preserve"> changed this to only one questionnaire. </w:t>
      </w:r>
    </w:p>
  </w:comment>
  <w:comment w:id="5" w:author="Elissa Lane" w:date="2021-05-14T16:11:00Z" w:initials="EL">
    <w:p w14:paraId="723EE405" w14:textId="1EE094E9" w:rsidR="00C90EFA" w:rsidRDefault="00C90EFA">
      <w:pPr>
        <w:pStyle w:val="CommentText"/>
      </w:pPr>
      <w:r>
        <w:rPr>
          <w:rStyle w:val="CommentReference"/>
        </w:rPr>
        <w:annotationRef/>
      </w:r>
      <w:r>
        <w:t xml:space="preserve">If people delegate, </w:t>
      </w:r>
      <w:proofErr w:type="gramStart"/>
      <w:r>
        <w:t>won’t</w:t>
      </w:r>
      <w:proofErr w:type="gramEnd"/>
      <w:r>
        <w:t xml:space="preserve"> say “globally.” Delegatee is providing total volume per region and total volume cage-free for the region.</w:t>
      </w:r>
    </w:p>
  </w:comment>
  <w:comment w:id="24" w:author="Elissa Lane" w:date="2021-05-14T16:05:00Z" w:initials="EL">
    <w:p w14:paraId="08F1BAC1" w14:textId="77777777" w:rsidR="00386480" w:rsidRDefault="00386480">
      <w:pPr>
        <w:pStyle w:val="CommentText"/>
      </w:pPr>
      <w:r>
        <w:rPr>
          <w:rStyle w:val="CommentReference"/>
        </w:rPr>
        <w:annotationRef/>
      </w:r>
      <w:r>
        <w:t xml:space="preserve">2.1.1/2.3.1 </w:t>
      </w:r>
    </w:p>
    <w:p w14:paraId="1BA56F9B" w14:textId="3C46BD60" w:rsidR="00386480" w:rsidRDefault="00386480">
      <w:pPr>
        <w:pStyle w:val="CommentText"/>
      </w:pPr>
      <w:r>
        <w:t>Total volume of shell/total cage-free shell</w:t>
      </w:r>
    </w:p>
    <w:p w14:paraId="3FF2BD05" w14:textId="24922EB0" w:rsidR="00386480" w:rsidRDefault="00386480">
      <w:pPr>
        <w:pStyle w:val="CommentText"/>
      </w:pPr>
      <w:r>
        <w:t>Total volume egg products/total cage-free egg product</w:t>
      </w:r>
    </w:p>
  </w:comment>
  <w:comment w:id="35" w:author="Elissa Lane" w:date="2021-05-14T16:06:00Z" w:initials="EL">
    <w:p w14:paraId="00DBE199" w14:textId="5522D409" w:rsidR="00C90EFA" w:rsidRDefault="00C90EFA">
      <w:pPr>
        <w:pStyle w:val="CommentText"/>
      </w:pPr>
      <w:r>
        <w:rPr>
          <w:rStyle w:val="CommentReference"/>
        </w:rPr>
        <w:annotationRef/>
      </w:r>
      <w:r>
        <w:t>2.1.1/2.3.2</w:t>
      </w:r>
    </w:p>
  </w:comment>
  <w:comment w:id="36" w:author="Elissa Lane" w:date="2021-05-14T16:08:00Z" w:initials="EL">
    <w:p w14:paraId="66288AE7" w14:textId="4B71803C" w:rsidR="00C90EFA" w:rsidRDefault="00C90EFA">
      <w:pPr>
        <w:pStyle w:val="CommentText"/>
      </w:pPr>
      <w:r>
        <w:rPr>
          <w:rStyle w:val="CommentReference"/>
        </w:rPr>
        <w:annotationRef/>
      </w:r>
      <w:r>
        <w:t xml:space="preserve">Show only if they select Asia and/or China. If they do select Asia + China and delegate, </w:t>
      </w:r>
      <w:proofErr w:type="gramStart"/>
      <w:r>
        <w:t>don’t</w:t>
      </w:r>
      <w:proofErr w:type="gramEnd"/>
      <w:r>
        <w:t xml:space="preserve"> show this to people outside of Asia and/or China</w:t>
      </w:r>
    </w:p>
  </w:comment>
  <w:comment w:id="37" w:author="Elissa Lane" w:date="2021-05-14T16:06:00Z" w:initials="EL">
    <w:p w14:paraId="338FA9DA" w14:textId="77777777" w:rsidR="00C90EFA" w:rsidRDefault="00C90EFA">
      <w:pPr>
        <w:pStyle w:val="CommentText"/>
      </w:pPr>
      <w:r>
        <w:rPr>
          <w:rStyle w:val="CommentReference"/>
        </w:rPr>
        <w:annotationRef/>
      </w:r>
      <w:r>
        <w:t>At time of registration, select regions that your policy covers.</w:t>
      </w:r>
    </w:p>
    <w:p w14:paraId="3D8AEDEF" w14:textId="77777777" w:rsidR="00C90EFA" w:rsidRDefault="00C90EFA">
      <w:pPr>
        <w:pStyle w:val="CommentText"/>
      </w:pPr>
      <w:r>
        <w:t>1. Select regions in which you operate</w:t>
      </w:r>
    </w:p>
    <w:p w14:paraId="113EFFE3" w14:textId="77777777" w:rsidR="00C90EFA" w:rsidRDefault="00C90EFA">
      <w:pPr>
        <w:pStyle w:val="CommentText"/>
      </w:pPr>
      <w:r>
        <w:t>2. Select regions your policy covers</w:t>
      </w:r>
    </w:p>
    <w:p w14:paraId="3B7679E8" w14:textId="77777777" w:rsidR="00C90EFA" w:rsidRDefault="00C90EFA">
      <w:pPr>
        <w:pStyle w:val="CommentText"/>
      </w:pPr>
    </w:p>
    <w:p w14:paraId="342D462C" w14:textId="6D520E7A" w:rsidR="00C90EFA" w:rsidRDefault="00C90EFA">
      <w:pPr>
        <w:pStyle w:val="CommentText"/>
      </w:pPr>
      <w:r>
        <w:t xml:space="preserve">If company chooses to select dashboard, % inserted per region based on regional total volume </w:t>
      </w:r>
    </w:p>
  </w:comment>
  <w:comment w:id="39" w:author="Elissa Lane" w:date="2021-05-14T16:14:00Z" w:initials="EL">
    <w:p w14:paraId="46B233DF" w14:textId="718589D0" w:rsidR="00386480" w:rsidRDefault="00386480">
      <w:pPr>
        <w:pStyle w:val="CommentText"/>
      </w:pPr>
      <w:r>
        <w:rPr>
          <w:rStyle w:val="CommentReference"/>
        </w:rPr>
        <w:annotationRef/>
      </w:r>
      <w:r>
        <w:t>Only show if they selection Asia and/or China</w:t>
      </w:r>
    </w:p>
  </w:comment>
  <w:comment w:id="41" w:author="Elissa Lane" w:date="2021-05-14T16:15:00Z" w:initials="EL">
    <w:p w14:paraId="2B04E1A2" w14:textId="1F297399" w:rsidR="00386480" w:rsidRDefault="00386480">
      <w:pPr>
        <w:pStyle w:val="CommentText"/>
      </w:pPr>
      <w:r>
        <w:rPr>
          <w:rStyle w:val="CommentReference"/>
        </w:rPr>
        <w:annotationRef/>
      </w:r>
      <w:r>
        <w:t>Only show if they choose Asia and/or China</w:t>
      </w:r>
    </w:p>
  </w:comment>
  <w:comment w:id="42" w:author="Elissa Lane" w:date="2021-05-14T16:16:00Z" w:initials="EL">
    <w:p w14:paraId="2413C382" w14:textId="6618F05E" w:rsidR="00386480" w:rsidRDefault="00386480">
      <w:pPr>
        <w:pStyle w:val="CommentText"/>
      </w:pPr>
      <w:r>
        <w:rPr>
          <w:rStyle w:val="CommentReference"/>
        </w:rPr>
        <w:annotationRef/>
      </w:r>
      <w:r>
        <w:t>Move this up to 2.2 where we start talking about volumes.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59C689" w15:done="0"/>
  <w15:commentEx w15:paraId="723EE405" w15:done="0"/>
  <w15:commentEx w15:paraId="3FF2BD05" w15:done="0"/>
  <w15:commentEx w15:paraId="00DBE199" w15:done="0"/>
  <w15:commentEx w15:paraId="66288AE7" w15:done="0"/>
  <w15:commentEx w15:paraId="342D462C" w15:done="0"/>
  <w15:commentEx w15:paraId="46B233DF" w15:done="0"/>
  <w15:commentEx w15:paraId="2B04E1A2" w15:done="0"/>
  <w15:commentEx w15:paraId="2413C3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922DF" w16cex:dateUtc="2021-05-14T08:25:00Z"/>
  <w16cex:commentExtensible w16cex:durableId="24491F96" w16cex:dateUtc="2021-05-14T08:11:00Z"/>
  <w16cex:commentExtensible w16cex:durableId="24491E3A" w16cex:dateUtc="2021-05-14T08:05:00Z"/>
  <w16cex:commentExtensible w16cex:durableId="24491E79" w16cex:dateUtc="2021-05-14T08:06:00Z"/>
  <w16cex:commentExtensible w16cex:durableId="24491EE2" w16cex:dateUtc="2021-05-14T08:08:00Z"/>
  <w16cex:commentExtensible w16cex:durableId="24491E99" w16cex:dateUtc="2021-05-14T08:06:00Z"/>
  <w16cex:commentExtensible w16cex:durableId="2449206F" w16cex:dateUtc="2021-05-14T08:14:00Z"/>
  <w16cex:commentExtensible w16cex:durableId="2449208B" w16cex:dateUtc="2021-05-14T08:15:00Z"/>
  <w16cex:commentExtensible w16cex:durableId="244920E5" w16cex:dateUtc="2021-05-14T0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59C689" w16cid:durableId="244922DF"/>
  <w16cid:commentId w16cid:paraId="723EE405" w16cid:durableId="24491F96"/>
  <w16cid:commentId w16cid:paraId="3FF2BD05" w16cid:durableId="24491E3A"/>
  <w16cid:commentId w16cid:paraId="00DBE199" w16cid:durableId="24491E79"/>
  <w16cid:commentId w16cid:paraId="66288AE7" w16cid:durableId="24491EE2"/>
  <w16cid:commentId w16cid:paraId="342D462C" w16cid:durableId="24491E99"/>
  <w16cid:commentId w16cid:paraId="46B233DF" w16cid:durableId="2449206F"/>
  <w16cid:commentId w16cid:paraId="2B04E1A2" w16cid:durableId="2449208B"/>
  <w16cid:commentId w16cid:paraId="2413C382" w16cid:durableId="24492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BC07" w14:textId="77777777" w:rsidR="00885412" w:rsidRDefault="00885412">
      <w:r>
        <w:separator/>
      </w:r>
    </w:p>
  </w:endnote>
  <w:endnote w:type="continuationSeparator" w:id="0">
    <w:p w14:paraId="6F94C41A" w14:textId="77777777" w:rsidR="00885412" w:rsidRDefault="0088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63A4A" w14:textId="77777777" w:rsidR="00460D49" w:rsidRDefault="00460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EBAD" w14:textId="77777777" w:rsidR="00460D49" w:rsidRDefault="00460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EE58" w14:textId="77777777" w:rsidR="00460D49" w:rsidRDefault="00460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64AF" w14:textId="77777777" w:rsidR="00885412" w:rsidRDefault="00885412">
      <w:r>
        <w:separator/>
      </w:r>
    </w:p>
  </w:footnote>
  <w:footnote w:type="continuationSeparator" w:id="0">
    <w:p w14:paraId="2566B06C" w14:textId="77777777" w:rsidR="00885412" w:rsidRDefault="0088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2B4" w14:textId="77777777" w:rsidR="00460D49" w:rsidRDefault="00460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8F21" w14:textId="77777777" w:rsidR="00460D49" w:rsidRDefault="00460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D462" w14:textId="77777777" w:rsidR="00460D49" w:rsidRDefault="00460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6FD2"/>
    <w:multiLevelType w:val="multilevel"/>
    <w:tmpl w:val="454274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CD7396"/>
    <w:multiLevelType w:val="hybridMultilevel"/>
    <w:tmpl w:val="0228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ssa Lane">
    <w15:presenceInfo w15:providerId="Windows Live" w15:userId="576351612c6a16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49"/>
    <w:rsid w:val="000022A1"/>
    <w:rsid w:val="00057582"/>
    <w:rsid w:val="000914A4"/>
    <w:rsid w:val="000F6AB1"/>
    <w:rsid w:val="00117F35"/>
    <w:rsid w:val="001564EE"/>
    <w:rsid w:val="001601F4"/>
    <w:rsid w:val="00191862"/>
    <w:rsid w:val="001F13CF"/>
    <w:rsid w:val="002B1249"/>
    <w:rsid w:val="002D1063"/>
    <w:rsid w:val="002F04D5"/>
    <w:rsid w:val="00326453"/>
    <w:rsid w:val="00347EA2"/>
    <w:rsid w:val="003538F3"/>
    <w:rsid w:val="00386480"/>
    <w:rsid w:val="003E31CC"/>
    <w:rsid w:val="00407062"/>
    <w:rsid w:val="0040741C"/>
    <w:rsid w:val="00422622"/>
    <w:rsid w:val="00460D49"/>
    <w:rsid w:val="00574DD9"/>
    <w:rsid w:val="00587861"/>
    <w:rsid w:val="005B473D"/>
    <w:rsid w:val="005C1D2B"/>
    <w:rsid w:val="005C2E85"/>
    <w:rsid w:val="005D38BC"/>
    <w:rsid w:val="0060463A"/>
    <w:rsid w:val="00623738"/>
    <w:rsid w:val="00633A81"/>
    <w:rsid w:val="00636118"/>
    <w:rsid w:val="00646D8D"/>
    <w:rsid w:val="006A1B8C"/>
    <w:rsid w:val="006B5432"/>
    <w:rsid w:val="00761EEE"/>
    <w:rsid w:val="0076619B"/>
    <w:rsid w:val="007907B3"/>
    <w:rsid w:val="007918C2"/>
    <w:rsid w:val="00824A20"/>
    <w:rsid w:val="0085439E"/>
    <w:rsid w:val="00885412"/>
    <w:rsid w:val="008B2B72"/>
    <w:rsid w:val="008C51DD"/>
    <w:rsid w:val="009067A7"/>
    <w:rsid w:val="00913742"/>
    <w:rsid w:val="00976C28"/>
    <w:rsid w:val="009907CF"/>
    <w:rsid w:val="00994C67"/>
    <w:rsid w:val="0099535A"/>
    <w:rsid w:val="009F6294"/>
    <w:rsid w:val="00A218C9"/>
    <w:rsid w:val="00A362FA"/>
    <w:rsid w:val="00A65A73"/>
    <w:rsid w:val="00AF49EF"/>
    <w:rsid w:val="00AF6CEA"/>
    <w:rsid w:val="00B250AF"/>
    <w:rsid w:val="00B82D46"/>
    <w:rsid w:val="00B93170"/>
    <w:rsid w:val="00BB541C"/>
    <w:rsid w:val="00BF4AE2"/>
    <w:rsid w:val="00C04404"/>
    <w:rsid w:val="00C34D44"/>
    <w:rsid w:val="00C90EFA"/>
    <w:rsid w:val="00CA4817"/>
    <w:rsid w:val="00CD5809"/>
    <w:rsid w:val="00CF391C"/>
    <w:rsid w:val="00D017BA"/>
    <w:rsid w:val="00D32346"/>
    <w:rsid w:val="00DB3139"/>
    <w:rsid w:val="00DC2EB1"/>
    <w:rsid w:val="00E352E4"/>
    <w:rsid w:val="00E3627C"/>
    <w:rsid w:val="00FB2763"/>
    <w:rsid w:val="00FB6900"/>
    <w:rsid w:val="00FD049B"/>
    <w:rsid w:val="00F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E262"/>
  <w15:docId w15:val="{129B02A3-4835-4F5E-907D-DDBF4BF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6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8F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1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lobalfoodpartners.com/publications/making-impact-happen-accelerating-cage-free-egg-production-in-asia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Elissa Lane</dc:creator>
  <cp:lastModifiedBy>Elissa Lane</cp:lastModifiedBy>
  <cp:revision>4</cp:revision>
  <dcterms:created xsi:type="dcterms:W3CDTF">2021-03-16T06:12:00Z</dcterms:created>
  <dcterms:modified xsi:type="dcterms:W3CDTF">2021-05-14T08:25:00Z</dcterms:modified>
</cp:coreProperties>
</file>